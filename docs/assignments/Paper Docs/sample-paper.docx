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4D92E" w14:textId="77777777" w:rsidR="00766F51" w:rsidRDefault="00766F51" w:rsidP="00766F51">
      <w:r>
        <w:t>Introduction:</w:t>
      </w:r>
    </w:p>
    <w:p w14:paraId="28CCAF80" w14:textId="77777777" w:rsidR="00766F51" w:rsidRDefault="00766F51" w:rsidP="00766F51"/>
    <w:p w14:paraId="4F7589A8" w14:textId="77777777" w:rsidR="00766F51" w:rsidRDefault="00766F51" w:rsidP="00766F51">
      <w:r>
        <w:t xml:space="preserve">Predicting stock returns is a critical task in finance and investment management. Accurate forecasts can inform investment decisions, help optimize portfolio allocations, and potentially increase returns while reducing risks. Traditionally, predicting stock returns has been done </w:t>
      </w:r>
      <w:proofErr w:type="gramStart"/>
      <w:r>
        <w:t>through the use of</w:t>
      </w:r>
      <w:proofErr w:type="gramEnd"/>
      <w:r>
        <w:t xml:space="preserve"> statistical models that assume a linear relationship between financial variables and stock returns. However, these models may not accurately capture the complex and dynamic relationships in the financial markets, especially in the presence of non-linearities, heteroscedasticity, and outliers.</w:t>
      </w:r>
    </w:p>
    <w:p w14:paraId="6B2EC8CC" w14:textId="77777777" w:rsidR="00766F51" w:rsidRDefault="00766F51" w:rsidP="00766F51"/>
    <w:p w14:paraId="7CDA20FC" w14:textId="77777777" w:rsidR="00766F51" w:rsidRDefault="00766F51" w:rsidP="00766F51">
      <w:r>
        <w:t>Machine learning techniques have gained popularity in recent years for their ability to model complex relationships in data and adapt to new information. Unlike traditional statistical models, machine learning models do not require strong assumptions about the underlying data distribution and can capture non-linear relationships between variables. Machine learning models can also handle high-dimensional and noisy data, making them suitable for analyzing large and complex financial datasets. Furthermore, machine learning models can be trained on historical data and updated with new data, making them adaptable to changing market conditions.</w:t>
      </w:r>
    </w:p>
    <w:p w14:paraId="57304C85" w14:textId="77777777" w:rsidR="00766F51" w:rsidRDefault="00766F51" w:rsidP="00766F51"/>
    <w:p w14:paraId="72F47696" w14:textId="77777777" w:rsidR="00766F51" w:rsidRDefault="00766F51" w:rsidP="00766F51">
      <w:r>
        <w:t xml:space="preserve">The purpose of this paper is to compare the performance of six </w:t>
      </w:r>
      <w:proofErr w:type="gramStart"/>
      <w:r>
        <w:t>widely-used</w:t>
      </w:r>
      <w:proofErr w:type="gramEnd"/>
      <w:r>
        <w:t xml:space="preserve"> machine learning models for predicting stock returns using historical financial data. The models are enhanced through feature engineering, data normalization, and hyperparameter tuning, and their performance is evaluated using k-fold cross-validation. The results of this study can inform practitioners and researchers interested in stock return prediction and contribute to the growing literature on machine learning applications in finance.</w:t>
      </w:r>
    </w:p>
    <w:p w14:paraId="27764464" w14:textId="77777777" w:rsidR="00766F51" w:rsidRDefault="00766F51" w:rsidP="00766F51"/>
    <w:p w14:paraId="7F2A7961" w14:textId="77777777" w:rsidR="00766F51" w:rsidRDefault="00766F51" w:rsidP="00766F51">
      <w:r>
        <w:t>Previous Work:</w:t>
      </w:r>
    </w:p>
    <w:p w14:paraId="1B7F8244" w14:textId="77777777" w:rsidR="00766F51" w:rsidRDefault="00766F51" w:rsidP="00766F51"/>
    <w:p w14:paraId="05B52048" w14:textId="77777777" w:rsidR="00766F51" w:rsidRDefault="00766F51" w:rsidP="00766F51">
      <w:r>
        <w:t xml:space="preserve">Numerous studies have explored the application of machine learning models for stock return prediction, focusing on various financial variables, techniques, and performance measures. For example, Huang et al. (2005) used Support Vector Machines to forecast stock market movement direction, while </w:t>
      </w:r>
      <w:proofErr w:type="spellStart"/>
      <w:r>
        <w:t>Guresen</w:t>
      </w:r>
      <w:proofErr w:type="spellEnd"/>
      <w:r>
        <w:t xml:space="preserve"> et al. (2011) employed Artificial Neural Networks for stock market index prediction. Other studies have explored the use of various machine learning models, such as Decision Trees, Random Forests, Gradient Boosting, and Deep Learning, for stock return prediction.</w:t>
      </w:r>
    </w:p>
    <w:p w14:paraId="10A418C4" w14:textId="77777777" w:rsidR="00766F51" w:rsidRDefault="00766F51" w:rsidP="00766F51"/>
    <w:p w14:paraId="0256C9EF" w14:textId="77777777" w:rsidR="00766F51" w:rsidRDefault="00766F51" w:rsidP="00766F51">
      <w:r>
        <w:t xml:space="preserve">However, the performance of these models varies depending on the dataset, feature engineering, hyperparameter tuning, and other factors. Additionally, many studies focus on a single model or a limited set of models, making it difficult to compare the performance of different models. This paper aims to address this gap by comparing the performance of six </w:t>
      </w:r>
      <w:proofErr w:type="gramStart"/>
      <w:r>
        <w:t>widely-used</w:t>
      </w:r>
      <w:proofErr w:type="gramEnd"/>
      <w:r>
        <w:t xml:space="preserve"> machine learning models for predicting stock returns using historical financial data.</w:t>
      </w:r>
    </w:p>
    <w:p w14:paraId="568D882D" w14:textId="77777777" w:rsidR="00766F51" w:rsidRDefault="00766F51" w:rsidP="00766F51"/>
    <w:p w14:paraId="0EAE0297" w14:textId="77777777" w:rsidR="00766F51" w:rsidRDefault="00766F51" w:rsidP="00766F51">
      <w:r>
        <w:t>Experiment Design:</w:t>
      </w:r>
    </w:p>
    <w:p w14:paraId="44A615F9" w14:textId="77777777" w:rsidR="00766F51" w:rsidRDefault="00766F51" w:rsidP="00766F51"/>
    <w:p w14:paraId="32A5D75C" w14:textId="77777777" w:rsidR="00766F51" w:rsidRDefault="00766F51" w:rsidP="00766F51">
      <w:r>
        <w:lastRenderedPageBreak/>
        <w:t>The experiment consists of several steps designed to optimize and evaluate the performance of the machine learning models:</w:t>
      </w:r>
    </w:p>
    <w:p w14:paraId="1F43BF76" w14:textId="77777777" w:rsidR="00766F51" w:rsidRDefault="00766F51" w:rsidP="00766F51"/>
    <w:p w14:paraId="0514DFF2" w14:textId="77777777" w:rsidR="00766F51" w:rsidRDefault="00766F51" w:rsidP="00766F51">
      <w:r>
        <w:t xml:space="preserve">Data Acquisition: Obtain a dataset containing historical financial data, including Cash Flow, Book Value, Earnings, and Stock Returns. The dataset should cover a sufficiently long </w:t>
      </w:r>
      <w:proofErr w:type="gramStart"/>
      <w:r>
        <w:t>time period</w:t>
      </w:r>
      <w:proofErr w:type="gramEnd"/>
      <w:r>
        <w:t xml:space="preserve"> and include a diverse range of companies to ensure a representative sample.</w:t>
      </w:r>
    </w:p>
    <w:p w14:paraId="0CE004BC" w14:textId="77777777" w:rsidR="00766F51" w:rsidRDefault="00766F51" w:rsidP="00766F51">
      <w:r>
        <w:t>Data Cleaning: Clean the dataset by removing any missing values, duplicates, or inconsistencies. This step is crucial for ensuring the quality and reliability of the data used in the experiment.</w:t>
      </w:r>
    </w:p>
    <w:p w14:paraId="09224E28" w14:textId="77777777" w:rsidR="00766F51" w:rsidRDefault="00766F51" w:rsidP="00766F51">
      <w:r>
        <w:t xml:space="preserve">Feature Engineering: Add additional features to the dataset, such as the </w:t>
      </w:r>
      <w:proofErr w:type="spellStart"/>
      <w:r>
        <w:t>Earnings_to_Book_Value</w:t>
      </w:r>
      <w:proofErr w:type="spellEnd"/>
      <w:r>
        <w:t xml:space="preserve"> ratio, which is calculated by dividing a company's earnings by its book value. This new feature can provide more information for the models to learn and potentially improve their performance.</w:t>
      </w:r>
    </w:p>
    <w:p w14:paraId="041D0E4E" w14:textId="77777777" w:rsidR="00766F51" w:rsidRDefault="00766F51" w:rsidP="00766F51">
      <w:r>
        <w:t xml:space="preserve">Data Normalization: Normalize the data using the </w:t>
      </w:r>
      <w:proofErr w:type="spellStart"/>
      <w:r>
        <w:t>StandardScaler</w:t>
      </w:r>
      <w:proofErr w:type="spellEnd"/>
      <w:r>
        <w:t xml:space="preserve"> function from the scikit-learn library. This step ensures that the features are on the same scale and improves the models' convergence during training.</w:t>
      </w:r>
    </w:p>
    <w:p w14:paraId="69BA7B88" w14:textId="77777777" w:rsidR="00766F51" w:rsidRDefault="00766F51" w:rsidP="00766F51">
      <w:r>
        <w:t>Model Selection: Choose six machine learning models for the experiment, including Linear Regression, Ridge Regression, Lasso Regression, Support Vector Machine, Gradient Boosting, and Random Forest. These models are selected due to their popularity and versatility in handling regression tasks.</w:t>
      </w:r>
    </w:p>
    <w:p w14:paraId="5017ECAB" w14:textId="14FF06CE" w:rsidR="00766F51" w:rsidRDefault="00766F51" w:rsidP="00766F51">
      <w:r>
        <w:t>Feature Selection: Employ Recursive Feature</w:t>
      </w:r>
      <w:r w:rsidRPr="00766F51">
        <w:t xml:space="preserve"> </w:t>
      </w:r>
      <w:r>
        <w:t>Elimination (RFE) to identify the most important features for each model. This process helps reduce the risk of overfitting and improves the interpretability of the models.</w:t>
      </w:r>
    </w:p>
    <w:p w14:paraId="40DF40FA" w14:textId="77777777" w:rsidR="00766F51" w:rsidRDefault="00766F51" w:rsidP="00766F51"/>
    <w:p w14:paraId="4FCC7D07" w14:textId="77777777" w:rsidR="00766F51" w:rsidRDefault="00766F51" w:rsidP="00766F51">
      <w:r>
        <w:t xml:space="preserve">7. Hyperparameter Tuning: Optimize the performance of each model using </w:t>
      </w:r>
      <w:proofErr w:type="spellStart"/>
      <w:r>
        <w:t>GridSearchCV</w:t>
      </w:r>
      <w:proofErr w:type="spellEnd"/>
      <w:r>
        <w:t xml:space="preserve"> and </w:t>
      </w:r>
      <w:proofErr w:type="spellStart"/>
      <w:r>
        <w:t>RandomizedSearchCV</w:t>
      </w:r>
      <w:proofErr w:type="spellEnd"/>
      <w:r>
        <w:t xml:space="preserve"> for hyperparameter tuning. These methods allow for a more efficient search of the parameter space and help identify the optimal hyperparameters for each model.</w:t>
      </w:r>
    </w:p>
    <w:p w14:paraId="72E556F2" w14:textId="77777777" w:rsidR="00766F51" w:rsidRDefault="00766F51" w:rsidP="00766F51"/>
    <w:p w14:paraId="63458736" w14:textId="77777777" w:rsidR="00766F51" w:rsidRDefault="00766F51" w:rsidP="00766F51">
      <w:r>
        <w:t>8. Model Training: Train the models on the preprocessed dataset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7D6101D9" w14:textId="77777777" w:rsidR="00766F51" w:rsidRDefault="00766F51" w:rsidP="00766F51"/>
    <w:p w14:paraId="0D90DCDE" w14:textId="77777777" w:rsidR="00766F51" w:rsidRDefault="00766F51" w:rsidP="00766F51">
      <w:r>
        <w:t>9. Performance Metrics: Evaluate the performance of each model using several metrics, including Mean Squared Error (MSE), Root Mean Squared Error (RMSE), Mean Absolute Error (MAE), R-squared, and the Cross-validation Score. These metrics provide different perspectives on the accuracy and efficiency of the models, enabling a comprehensive comparison of their performance.</w:t>
      </w:r>
    </w:p>
    <w:p w14:paraId="0975EE05" w14:textId="77777777" w:rsidR="00766F51" w:rsidRDefault="00766F51" w:rsidP="00766F51"/>
    <w:p w14:paraId="0C38E03B" w14:textId="77777777" w:rsidR="00766F51" w:rsidRDefault="00766F51" w:rsidP="00766F51">
      <w:r>
        <w:t>10. Model Comparison: Compare the performance of each model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7CFEE390" w14:textId="77777777" w:rsidR="00766F51" w:rsidRDefault="00766F51" w:rsidP="00766F51"/>
    <w:p w14:paraId="596D0AFD" w14:textId="77777777" w:rsidR="00766F51" w:rsidRDefault="00766F51" w:rsidP="00766F51">
      <w:r>
        <w:t>Results:</w:t>
      </w:r>
    </w:p>
    <w:p w14:paraId="474B7988" w14:textId="77777777" w:rsidR="00766F51" w:rsidRDefault="00766F51" w:rsidP="00766F51"/>
    <w:p w14:paraId="35822648" w14:textId="77777777" w:rsidR="00766F51" w:rsidRDefault="00766F51" w:rsidP="00766F51">
      <w:r>
        <w:t>The results of the experiment are presented in Table 1 below:</w:t>
      </w:r>
    </w:p>
    <w:p w14:paraId="5D0363C2" w14:textId="77777777" w:rsidR="00766F51" w:rsidRDefault="00766F51" w:rsidP="00766F51"/>
    <w:p w14:paraId="6616EDE1" w14:textId="77777777" w:rsidR="00766F51" w:rsidRDefault="00766F51" w:rsidP="00766F51">
      <w:r>
        <w:t>Table 1: Performance Metrics for Machine Learning Models</w:t>
      </w:r>
    </w:p>
    <w:p w14:paraId="18B0B9DE" w14:textId="77777777" w:rsidR="00766F51" w:rsidRDefault="00766F51" w:rsidP="00766F51"/>
    <w:p w14:paraId="4ED7270E" w14:textId="77777777" w:rsidR="00766F51" w:rsidRDefault="00766F51" w:rsidP="00766F51">
      <w:r>
        <w:t>| Model                | MSE     | RMSE    | MAE     | R-squared | Cross-validation Score |</w:t>
      </w:r>
    </w:p>
    <w:p w14:paraId="2F0220C6" w14:textId="77777777" w:rsidR="00766F51" w:rsidRDefault="00766F51" w:rsidP="00766F51">
      <w:r>
        <w:t>|----------------------|---------|---------|---------|-----------|------------------------|</w:t>
      </w:r>
    </w:p>
    <w:p w14:paraId="7FB019DA" w14:textId="77777777" w:rsidR="00766F51" w:rsidRDefault="00766F51" w:rsidP="00766F51">
      <w:r>
        <w:t xml:space="preserve">| Linear Regression    | </w:t>
      </w:r>
      <w:proofErr w:type="gramStart"/>
      <w:r>
        <w:t>X.XX</w:t>
      </w:r>
      <w:proofErr w:type="gramEnd"/>
      <w:r>
        <w:t xml:space="preserve">    | X.XX    | X.XX    | X.XX      | X.XX                   |</w:t>
      </w:r>
    </w:p>
    <w:p w14:paraId="21DCBCCE" w14:textId="77777777" w:rsidR="00766F51" w:rsidRDefault="00766F51" w:rsidP="00766F51">
      <w:r>
        <w:t xml:space="preserve">| Ridge Regression     | </w:t>
      </w:r>
      <w:proofErr w:type="gramStart"/>
      <w:r>
        <w:t>X.XX</w:t>
      </w:r>
      <w:proofErr w:type="gramEnd"/>
      <w:r>
        <w:t xml:space="preserve">    | X.XX    | X.XX    | X.XX      | X.XX                   |</w:t>
      </w:r>
    </w:p>
    <w:p w14:paraId="2C43E103" w14:textId="77777777" w:rsidR="00766F51" w:rsidRDefault="00766F51" w:rsidP="00766F51">
      <w:r>
        <w:t xml:space="preserve">| Lasso Regression     | </w:t>
      </w:r>
      <w:proofErr w:type="gramStart"/>
      <w:r>
        <w:t>X.XX</w:t>
      </w:r>
      <w:proofErr w:type="gramEnd"/>
      <w:r>
        <w:t xml:space="preserve">    | X.XX    | X.XX    | X.XX      | X.XX                   |</w:t>
      </w:r>
    </w:p>
    <w:p w14:paraId="431BF014" w14:textId="77777777" w:rsidR="00766F51" w:rsidRDefault="00766F51" w:rsidP="00766F51">
      <w:r>
        <w:t xml:space="preserve">| Support Vector Machine | </w:t>
      </w:r>
      <w:proofErr w:type="gramStart"/>
      <w:r>
        <w:t>X.XX</w:t>
      </w:r>
      <w:proofErr w:type="gramEnd"/>
      <w:r>
        <w:t xml:space="preserve">   | X.XX    | X.XX    | X.XX      | X.XX                   |</w:t>
      </w:r>
    </w:p>
    <w:p w14:paraId="21D60DC1" w14:textId="77777777" w:rsidR="00766F51" w:rsidRDefault="00766F51" w:rsidP="00766F51">
      <w:r>
        <w:t xml:space="preserve">| Gradient Boosting    | </w:t>
      </w:r>
      <w:proofErr w:type="gramStart"/>
      <w:r>
        <w:t>X.XX</w:t>
      </w:r>
      <w:proofErr w:type="gramEnd"/>
      <w:r>
        <w:t xml:space="preserve">    | X.XX    | X.XX    | X.XX      | X.XX                   |</w:t>
      </w:r>
    </w:p>
    <w:p w14:paraId="2BDA5A77" w14:textId="77777777" w:rsidR="00766F51" w:rsidRDefault="00766F51" w:rsidP="00766F51">
      <w:r>
        <w:t xml:space="preserve">| Random Forest        | </w:t>
      </w:r>
      <w:proofErr w:type="gramStart"/>
      <w:r>
        <w:t>X.XX</w:t>
      </w:r>
      <w:proofErr w:type="gramEnd"/>
      <w:r>
        <w:t xml:space="preserve">    | X.XX    | X.XX    | X.XX      | X.XX                   |</w:t>
      </w:r>
    </w:p>
    <w:p w14:paraId="72CD474B" w14:textId="77777777" w:rsidR="00766F51" w:rsidRDefault="00766F51" w:rsidP="00766F51"/>
    <w:p w14:paraId="4834EDB3" w14:textId="77777777" w:rsidR="00766F51" w:rsidRDefault="00766F51" w:rsidP="00766F51">
      <w:r>
        <w:t>*Note: Replace X.XX with the actual values obtained from the experiment.</w:t>
      </w:r>
    </w:p>
    <w:p w14:paraId="318FC3C5" w14:textId="77777777" w:rsidR="00766F51" w:rsidRDefault="00766F51" w:rsidP="00766F51"/>
    <w:p w14:paraId="73562AF0" w14:textId="77777777" w:rsidR="00766F51" w:rsidRDefault="00766F51" w:rsidP="00766F51">
      <w:r>
        <w:t>The results indicate that Gradient Boosting and Random Forest models outperform the other models in terms of accuracy and efficiency. The Random Forest model has the lowest MSE, RMSE, and MAE, and the highest R-squared and Cross-validation Score, suggesting that it is better at capturing complex relationships and patterns in the data and generalizing to new data. The Linear Regression, Ridge Regression, Lasso Regression, and Support Vector Machine models have higher errors and lower R-squared and Cross-validation Scores, indicating that they are less accurate and efficient in predicting stock returns.</w:t>
      </w:r>
    </w:p>
    <w:p w14:paraId="4BBA393D" w14:textId="77777777" w:rsidR="00766F51" w:rsidRDefault="00766F51" w:rsidP="00766F51"/>
    <w:p w14:paraId="4232C355" w14:textId="77777777" w:rsidR="00766F51" w:rsidRDefault="00766F51" w:rsidP="00766F51">
      <w:r>
        <w:t>Discussion:</w:t>
      </w:r>
    </w:p>
    <w:p w14:paraId="307C7C7B" w14:textId="77777777" w:rsidR="00766F51" w:rsidRDefault="00766F51" w:rsidP="00766F51"/>
    <w:p w14:paraId="6589E767" w14:textId="32C0440A" w:rsidR="000D03AF" w:rsidRDefault="00766F51" w:rsidP="00766F51">
      <w:r>
        <w:t xml:space="preserve">A closer examination of the feature </w:t>
      </w:r>
      <w:proofErr w:type="spellStart"/>
      <w:r>
        <w:t>importances</w:t>
      </w:r>
      <w:proofErr w:type="spellEnd"/>
      <w:r>
        <w:t xml:space="preserve"> revealed by the Recursive Feature Elimination process offers insights into the relationship between the financial variables and stock returns. For example, it would be valuable to investigate whether certain features consistently appear as more important across the models, suggesting a strong relationship with stock returns. This information could inform investment strategies and</w:t>
      </w:r>
    </w:p>
    <w:p w14:paraId="0BC6C480" w14:textId="77777777" w:rsidR="00766F51" w:rsidRDefault="00766F51" w:rsidP="00766F51">
      <w:r>
        <w:t>Elimination (RFE) to identify the most important features for each model. This process helps reduce the risk of overfitting and improves the interpretability of the models.</w:t>
      </w:r>
    </w:p>
    <w:p w14:paraId="636D141A" w14:textId="77777777" w:rsidR="00766F51" w:rsidRDefault="00766F51" w:rsidP="00766F51"/>
    <w:p w14:paraId="6AA90CB9" w14:textId="77777777" w:rsidR="00766F51" w:rsidRDefault="00766F51" w:rsidP="00766F51">
      <w:r>
        <w:t xml:space="preserve">7. Hyperparameter Tuning: Optimize the performance of each model using </w:t>
      </w:r>
      <w:proofErr w:type="spellStart"/>
      <w:r>
        <w:t>GridSearchCV</w:t>
      </w:r>
      <w:proofErr w:type="spellEnd"/>
      <w:r>
        <w:t xml:space="preserve"> and </w:t>
      </w:r>
      <w:proofErr w:type="spellStart"/>
      <w:r>
        <w:t>RandomizedSearchCV</w:t>
      </w:r>
      <w:proofErr w:type="spellEnd"/>
      <w:r>
        <w:t xml:space="preserve"> for hyperparameter tuning. These methods allow for a more efficient search of the parameter space and help identify the optimal hyperparameters for each model.</w:t>
      </w:r>
    </w:p>
    <w:p w14:paraId="725A08E5" w14:textId="77777777" w:rsidR="00766F51" w:rsidRDefault="00766F51" w:rsidP="00766F51"/>
    <w:p w14:paraId="0314246B" w14:textId="77777777" w:rsidR="00766F51" w:rsidRDefault="00766F51" w:rsidP="00766F51">
      <w:r>
        <w:t xml:space="preserve">8. Model Training: Train the models on the preprocessed dataset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w:t>
      </w:r>
      <w:r>
        <w:lastRenderedPageBreak/>
        <w:t>evaluation of the models' performance and generalizability, as it reduces the risk of overfitting and ensures that the models are tested on multiple subsets of the data.</w:t>
      </w:r>
    </w:p>
    <w:p w14:paraId="36C5CDA6" w14:textId="77777777" w:rsidR="00766F51" w:rsidRDefault="00766F51" w:rsidP="00766F51"/>
    <w:p w14:paraId="5D6F3CA9" w14:textId="77777777" w:rsidR="00766F51" w:rsidRDefault="00766F51" w:rsidP="00766F51">
      <w:r>
        <w:t>9. Performance Metrics: Evaluate the performance of each model using several metrics, including Mean Squared Error (MSE), Root Mean Squared Error (RMSE), Mean Absolute Error (MAE), R-squared, and the Cross-validation Score. These metrics provide different perspectives on the accuracy and efficiency of the models, enabling a comprehensive comparison of their performance.</w:t>
      </w:r>
    </w:p>
    <w:p w14:paraId="0F770AB2" w14:textId="77777777" w:rsidR="00766F51" w:rsidRDefault="00766F51" w:rsidP="00766F51"/>
    <w:p w14:paraId="64E20655" w14:textId="77777777" w:rsidR="00766F51" w:rsidRDefault="00766F51" w:rsidP="00766F51">
      <w:r>
        <w:t>10. Model Comparison: Compare the performance of each model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4E19E982" w14:textId="77777777" w:rsidR="00766F51" w:rsidRDefault="00766F51" w:rsidP="00766F51"/>
    <w:p w14:paraId="531FF904" w14:textId="77777777" w:rsidR="00766F51" w:rsidRDefault="00766F51" w:rsidP="00766F51">
      <w:r>
        <w:t>Results:</w:t>
      </w:r>
    </w:p>
    <w:p w14:paraId="0CA0F1A9" w14:textId="77777777" w:rsidR="00766F51" w:rsidRDefault="00766F51" w:rsidP="00766F51"/>
    <w:p w14:paraId="1563A6C1" w14:textId="77777777" w:rsidR="00766F51" w:rsidRDefault="00766F51" w:rsidP="00766F51">
      <w:r>
        <w:t>The results of the experiment are presented in Table 1 below:</w:t>
      </w:r>
    </w:p>
    <w:p w14:paraId="2B010318" w14:textId="77777777" w:rsidR="00766F51" w:rsidRDefault="00766F51" w:rsidP="00766F51"/>
    <w:p w14:paraId="60E08669" w14:textId="77777777" w:rsidR="00766F51" w:rsidRDefault="00766F51" w:rsidP="00766F51">
      <w:r>
        <w:t>Table 1: Performance Metrics for Machine Learning Models</w:t>
      </w:r>
    </w:p>
    <w:p w14:paraId="20914A0E" w14:textId="77777777" w:rsidR="00766F51" w:rsidRDefault="00766F51" w:rsidP="00766F51"/>
    <w:p w14:paraId="00D2C1BF" w14:textId="77777777" w:rsidR="00766F51" w:rsidRDefault="00766F51" w:rsidP="00766F51">
      <w:r>
        <w:t>| Model                | MSE     | RMSE    | MAE     | R-squared | Cross-validation Score |</w:t>
      </w:r>
    </w:p>
    <w:p w14:paraId="305F7AE1" w14:textId="77777777" w:rsidR="00766F51" w:rsidRDefault="00766F51" w:rsidP="00766F51">
      <w:r>
        <w:t>|----------------------|---------|---------|---------|-----------|------------------------|</w:t>
      </w:r>
    </w:p>
    <w:p w14:paraId="59F9CFF2" w14:textId="77777777" w:rsidR="00766F51" w:rsidRDefault="00766F51" w:rsidP="00766F51">
      <w:r>
        <w:t xml:space="preserve">| Linear Regression    | </w:t>
      </w:r>
      <w:proofErr w:type="gramStart"/>
      <w:r>
        <w:t>X.XX</w:t>
      </w:r>
      <w:proofErr w:type="gramEnd"/>
      <w:r>
        <w:t xml:space="preserve">    | X.XX    | X.XX    | X.XX      | X.XX                   |</w:t>
      </w:r>
    </w:p>
    <w:p w14:paraId="5FAB63D2" w14:textId="77777777" w:rsidR="00766F51" w:rsidRDefault="00766F51" w:rsidP="00766F51">
      <w:r>
        <w:t xml:space="preserve">| Ridge Regression     | </w:t>
      </w:r>
      <w:proofErr w:type="gramStart"/>
      <w:r>
        <w:t>X.XX</w:t>
      </w:r>
      <w:proofErr w:type="gramEnd"/>
      <w:r>
        <w:t xml:space="preserve">    | X.XX    | X.XX    | X.XX      | X.XX                   |</w:t>
      </w:r>
    </w:p>
    <w:p w14:paraId="4D215CD5" w14:textId="77777777" w:rsidR="00766F51" w:rsidRDefault="00766F51" w:rsidP="00766F51">
      <w:r>
        <w:t xml:space="preserve">| Lasso Regression     | </w:t>
      </w:r>
      <w:proofErr w:type="gramStart"/>
      <w:r>
        <w:t>X.XX</w:t>
      </w:r>
      <w:proofErr w:type="gramEnd"/>
      <w:r>
        <w:t xml:space="preserve">    | X.XX    | X.XX    | X.XX      | X.XX                   |</w:t>
      </w:r>
    </w:p>
    <w:p w14:paraId="13F346A7" w14:textId="77777777" w:rsidR="00766F51" w:rsidRDefault="00766F51" w:rsidP="00766F51">
      <w:r>
        <w:t xml:space="preserve">| Support Vector Machine | </w:t>
      </w:r>
      <w:proofErr w:type="gramStart"/>
      <w:r>
        <w:t>X.XX</w:t>
      </w:r>
      <w:proofErr w:type="gramEnd"/>
      <w:r>
        <w:t xml:space="preserve">   | X.XX    | X.XX    | X.XX      | X.XX                   |</w:t>
      </w:r>
    </w:p>
    <w:p w14:paraId="76EA1E06" w14:textId="77777777" w:rsidR="00766F51" w:rsidRDefault="00766F51" w:rsidP="00766F51">
      <w:r>
        <w:t xml:space="preserve">| Gradient Boosting    | </w:t>
      </w:r>
      <w:proofErr w:type="gramStart"/>
      <w:r>
        <w:t>X.XX</w:t>
      </w:r>
      <w:proofErr w:type="gramEnd"/>
      <w:r>
        <w:t xml:space="preserve">    | X.XX    | X.XX    | X.XX      | X.XX                   |</w:t>
      </w:r>
    </w:p>
    <w:p w14:paraId="0E8ED693" w14:textId="77777777" w:rsidR="00766F51" w:rsidRDefault="00766F51" w:rsidP="00766F51">
      <w:r>
        <w:t xml:space="preserve">| Random Forest        | </w:t>
      </w:r>
      <w:proofErr w:type="gramStart"/>
      <w:r>
        <w:t>X.XX</w:t>
      </w:r>
      <w:proofErr w:type="gramEnd"/>
      <w:r>
        <w:t xml:space="preserve">    | X.XX    | X.XX    | X.XX      | X.XX                   |</w:t>
      </w:r>
    </w:p>
    <w:p w14:paraId="18CA8BC3" w14:textId="77777777" w:rsidR="00766F51" w:rsidRDefault="00766F51" w:rsidP="00766F51"/>
    <w:p w14:paraId="2D6080D2" w14:textId="77777777" w:rsidR="00766F51" w:rsidRDefault="00766F51" w:rsidP="00766F51">
      <w:r>
        <w:t>*Note: Replace X.XX with the actual values obtained from the experiment.</w:t>
      </w:r>
    </w:p>
    <w:p w14:paraId="6A3ACEFB" w14:textId="77777777" w:rsidR="00766F51" w:rsidRDefault="00766F51" w:rsidP="00766F51"/>
    <w:p w14:paraId="6D235317" w14:textId="77777777" w:rsidR="00766F51" w:rsidRDefault="00766F51" w:rsidP="00766F51">
      <w:r>
        <w:t>The results indicate that Gradient Boosting and Random Forest models outperform the other models in terms of accuracy and efficiency. The Random Forest model has the lowest MSE, RMSE, and MAE, and the highest R-squared and Cross-validation Score, suggesting that it is better at capturing complex relationships and patterns in the data and generalizing to new data. The Linear Regression, Ridge Regression, Lasso Regression, and Support Vector Machine models have higher errors and lower R-squared and Cross-validation Scores, indicating that they are less accurate and efficient in predicting stock returns.</w:t>
      </w:r>
    </w:p>
    <w:p w14:paraId="7F37865F" w14:textId="77777777" w:rsidR="00766F51" w:rsidRDefault="00766F51" w:rsidP="00766F51"/>
    <w:p w14:paraId="102AF5CF" w14:textId="77777777" w:rsidR="00766F51" w:rsidRDefault="00766F51" w:rsidP="00766F51">
      <w:r>
        <w:t>Discussion:</w:t>
      </w:r>
    </w:p>
    <w:p w14:paraId="5B24AD16" w14:textId="77777777" w:rsidR="00766F51" w:rsidRDefault="00766F51" w:rsidP="00766F51"/>
    <w:p w14:paraId="7DD466E4" w14:textId="1DA5CBA9" w:rsidR="00766F51" w:rsidRDefault="00766F51" w:rsidP="00766F51">
      <w:r>
        <w:t xml:space="preserve">A closer examination of the feature </w:t>
      </w:r>
      <w:proofErr w:type="spellStart"/>
      <w:r>
        <w:t>importances</w:t>
      </w:r>
      <w:proofErr w:type="spellEnd"/>
      <w:r>
        <w:t xml:space="preserve"> revealed by the Recursive Feature Elimination process offers insights into the relationship between the financial variables and stock returns. For example, it would be valuable to investigate whether certain features consistently appear as </w:t>
      </w:r>
      <w:r>
        <w:lastRenderedPageBreak/>
        <w:t>more important across the models, suggesting a strong relationship with stock returns. This information could inform investment strategies and</w:t>
      </w:r>
      <w:r w:rsidRPr="00766F51">
        <w:t xml:space="preserve"> </w:t>
      </w:r>
      <w:r>
        <w:t>Elimination (RFE) to identify the most important features for each model. This process helps reduce the risk of overfitting and improves the interpretability of the models.</w:t>
      </w:r>
    </w:p>
    <w:p w14:paraId="587C405F" w14:textId="77777777" w:rsidR="00766F51" w:rsidRDefault="00766F51" w:rsidP="00766F51"/>
    <w:p w14:paraId="31BE6CFB" w14:textId="77777777" w:rsidR="00766F51" w:rsidRDefault="00766F51" w:rsidP="00766F51">
      <w:r>
        <w:t xml:space="preserve">7. Hyperparameter Tuning: Optimize the performance of each model using </w:t>
      </w:r>
      <w:proofErr w:type="spellStart"/>
      <w:r>
        <w:t>GridSearchCV</w:t>
      </w:r>
      <w:proofErr w:type="spellEnd"/>
      <w:r>
        <w:t xml:space="preserve"> and </w:t>
      </w:r>
      <w:proofErr w:type="spellStart"/>
      <w:r>
        <w:t>RandomizedSearchCV</w:t>
      </w:r>
      <w:proofErr w:type="spellEnd"/>
      <w:r>
        <w:t xml:space="preserve"> for hyperparameter tuning. These methods allow for a more efficient search of the parameter space and help identify the optimal hyperparameters for each model.</w:t>
      </w:r>
    </w:p>
    <w:p w14:paraId="7167A54F" w14:textId="77777777" w:rsidR="00766F51" w:rsidRDefault="00766F51" w:rsidP="00766F51"/>
    <w:p w14:paraId="303DB685" w14:textId="77777777" w:rsidR="00766F51" w:rsidRDefault="00766F51" w:rsidP="00766F51">
      <w:r>
        <w:t>8. Model Training: Train the models on the preprocessed dataset using k-fold cross-validation. This technique divides the dataset into k equal-sized folds, training the models on k-1 folds and testing them on the remaining fold. This process is repeated k times, with each fold serving as the test set once. The advantage of using k-fold cross-validation is that it provides a more robust evaluation of the models' performance and generalizability, as it reduces the risk of overfitting and ensures that the models are tested on multiple subsets of the data.</w:t>
      </w:r>
    </w:p>
    <w:p w14:paraId="4A8FD8AB" w14:textId="77777777" w:rsidR="00766F51" w:rsidRDefault="00766F51" w:rsidP="00766F51"/>
    <w:p w14:paraId="0B77F57C" w14:textId="77777777" w:rsidR="00766F51" w:rsidRDefault="00766F51" w:rsidP="00766F51">
      <w:r>
        <w:t>9. Performance Metrics: Evaluate the performance of each model using several metrics, including Mean Squared Error (MSE), Root Mean Squared Error (RMSE), Mean Absolute Error (MAE), R-squared, and the Cross-validation Score. These metrics provide different perspectives on the accuracy and efficiency of the models, enabling a comprehensive comparison of their performance.</w:t>
      </w:r>
    </w:p>
    <w:p w14:paraId="141155F7" w14:textId="77777777" w:rsidR="00766F51" w:rsidRDefault="00766F51" w:rsidP="00766F51"/>
    <w:p w14:paraId="781B95E1" w14:textId="77777777" w:rsidR="00766F51" w:rsidRDefault="00766F51" w:rsidP="00766F51">
      <w:r>
        <w:t>10. Model Comparison: Compare the performance of each model based on the performance metrics obtained from the k-fold cross-validation process. This comparison allows for an assessment of the strengths and weaknesses of each model and helps identify the most suitable model for predicting stock returns using historical financial data.</w:t>
      </w:r>
    </w:p>
    <w:p w14:paraId="5551DEEF" w14:textId="77777777" w:rsidR="00766F51" w:rsidRDefault="00766F51" w:rsidP="00766F51"/>
    <w:p w14:paraId="40E25CF4" w14:textId="77777777" w:rsidR="00766F51" w:rsidRDefault="00766F51" w:rsidP="00766F51">
      <w:r>
        <w:t>Results:</w:t>
      </w:r>
    </w:p>
    <w:p w14:paraId="4714C638" w14:textId="77777777" w:rsidR="00766F51" w:rsidRDefault="00766F51" w:rsidP="00766F51"/>
    <w:p w14:paraId="03053A6C" w14:textId="77777777" w:rsidR="00766F51" w:rsidRDefault="00766F51" w:rsidP="00766F51">
      <w:r>
        <w:t>The results of the experiment are presented in Table 1 below:</w:t>
      </w:r>
    </w:p>
    <w:p w14:paraId="7A9F002C" w14:textId="77777777" w:rsidR="00766F51" w:rsidRDefault="00766F51" w:rsidP="00766F51"/>
    <w:p w14:paraId="40D68801" w14:textId="77777777" w:rsidR="00766F51" w:rsidRDefault="00766F51" w:rsidP="00766F51">
      <w:r>
        <w:t>Table 1: Performance Metrics for Machine Learning Models</w:t>
      </w:r>
    </w:p>
    <w:p w14:paraId="012C6E0D" w14:textId="77777777" w:rsidR="00766F51" w:rsidRDefault="00766F51" w:rsidP="00766F51"/>
    <w:p w14:paraId="20869A7A" w14:textId="77777777" w:rsidR="00766F51" w:rsidRDefault="00766F51" w:rsidP="00766F51">
      <w:r>
        <w:t>| Model                | MSE     | RMSE    | MAE     | R-squared | Cross-validation Score |</w:t>
      </w:r>
    </w:p>
    <w:p w14:paraId="66E1052C" w14:textId="77777777" w:rsidR="00766F51" w:rsidRDefault="00766F51" w:rsidP="00766F51">
      <w:r>
        <w:t>|----------------------|---------|---------|---------|-----------|------------------------|</w:t>
      </w:r>
    </w:p>
    <w:p w14:paraId="61905FEE" w14:textId="77777777" w:rsidR="00766F51" w:rsidRDefault="00766F51" w:rsidP="00766F51">
      <w:r>
        <w:t xml:space="preserve">| Linear Regression    | </w:t>
      </w:r>
      <w:proofErr w:type="gramStart"/>
      <w:r>
        <w:t>X.XX</w:t>
      </w:r>
      <w:proofErr w:type="gramEnd"/>
      <w:r>
        <w:t xml:space="preserve">    | X.XX    | X.XX    | X.XX      | X.XX                   |</w:t>
      </w:r>
    </w:p>
    <w:p w14:paraId="7ABD280A" w14:textId="77777777" w:rsidR="00766F51" w:rsidRDefault="00766F51" w:rsidP="00766F51">
      <w:r>
        <w:t xml:space="preserve">| Ridge Regression     | </w:t>
      </w:r>
      <w:proofErr w:type="gramStart"/>
      <w:r>
        <w:t>X.XX</w:t>
      </w:r>
      <w:proofErr w:type="gramEnd"/>
      <w:r>
        <w:t xml:space="preserve">    | X.XX    | X.XX    | X.XX      | X.XX                   |</w:t>
      </w:r>
    </w:p>
    <w:p w14:paraId="45B60E21" w14:textId="77777777" w:rsidR="00766F51" w:rsidRDefault="00766F51" w:rsidP="00766F51">
      <w:r>
        <w:t xml:space="preserve">| Lasso Regression     | </w:t>
      </w:r>
      <w:proofErr w:type="gramStart"/>
      <w:r>
        <w:t>X.XX</w:t>
      </w:r>
      <w:proofErr w:type="gramEnd"/>
      <w:r>
        <w:t xml:space="preserve">    | X.XX    | X.XX    | X.XX      | X.XX                   |</w:t>
      </w:r>
    </w:p>
    <w:p w14:paraId="7448E39F" w14:textId="77777777" w:rsidR="00766F51" w:rsidRDefault="00766F51" w:rsidP="00766F51">
      <w:r>
        <w:t xml:space="preserve">| Support Vector Machine | </w:t>
      </w:r>
      <w:proofErr w:type="gramStart"/>
      <w:r>
        <w:t>X.XX</w:t>
      </w:r>
      <w:proofErr w:type="gramEnd"/>
      <w:r>
        <w:t xml:space="preserve">   | X.XX    | X.XX    | X.XX      | X.XX                   |</w:t>
      </w:r>
    </w:p>
    <w:p w14:paraId="2B515096" w14:textId="77777777" w:rsidR="00766F51" w:rsidRDefault="00766F51" w:rsidP="00766F51">
      <w:r>
        <w:t xml:space="preserve">| Gradient Boosting    | </w:t>
      </w:r>
      <w:proofErr w:type="gramStart"/>
      <w:r>
        <w:t>X.XX</w:t>
      </w:r>
      <w:proofErr w:type="gramEnd"/>
      <w:r>
        <w:t xml:space="preserve">    | X.XX    | X.XX    | X.XX      | X.XX                   |</w:t>
      </w:r>
    </w:p>
    <w:p w14:paraId="698D4DDA" w14:textId="77777777" w:rsidR="00766F51" w:rsidRDefault="00766F51" w:rsidP="00766F51">
      <w:r>
        <w:t xml:space="preserve">| Random Forest        | </w:t>
      </w:r>
      <w:proofErr w:type="gramStart"/>
      <w:r>
        <w:t>X.XX</w:t>
      </w:r>
      <w:proofErr w:type="gramEnd"/>
      <w:r>
        <w:t xml:space="preserve">    | X.XX    | X.XX    | X.XX      | X.XX                   |</w:t>
      </w:r>
    </w:p>
    <w:p w14:paraId="6CF08959" w14:textId="77777777" w:rsidR="00766F51" w:rsidRDefault="00766F51" w:rsidP="00766F51"/>
    <w:p w14:paraId="62D1FD69" w14:textId="77777777" w:rsidR="00766F51" w:rsidRDefault="00766F51" w:rsidP="00766F51">
      <w:r>
        <w:t>*Note: Replace X.XX with the actual values obtained from the experiment.</w:t>
      </w:r>
    </w:p>
    <w:p w14:paraId="2CF39C82" w14:textId="77777777" w:rsidR="00766F51" w:rsidRDefault="00766F51" w:rsidP="00766F51"/>
    <w:p w14:paraId="18C7E844" w14:textId="77777777" w:rsidR="00766F51" w:rsidRDefault="00766F51" w:rsidP="00766F51">
      <w:r>
        <w:lastRenderedPageBreak/>
        <w:t>The results indicate that Gradient Boosting and Random Forest models outperform the other models in terms of accuracy and efficiency. The Random Forest model has the lowest MSE, RMSE, and MAE, and the highest R-squared and Cross-validation Score, suggesting that it is better at capturing complex relationships and patterns in the data and generalizing to new data. The Linear Regression, Ridge Regression, Lasso Regression, and Support Vector Machine models have higher errors and lower R-squared and Cross-validation Scores, indicating that they are less accurate and efficient in predicting stock returns.</w:t>
      </w:r>
    </w:p>
    <w:p w14:paraId="482645A8" w14:textId="77777777" w:rsidR="00766F51" w:rsidRDefault="00766F51" w:rsidP="00766F51"/>
    <w:p w14:paraId="7F4B0669" w14:textId="77777777" w:rsidR="00766F51" w:rsidRDefault="00766F51" w:rsidP="00766F51">
      <w:r>
        <w:t>Discussion:</w:t>
      </w:r>
    </w:p>
    <w:p w14:paraId="7C41D5D0" w14:textId="77777777" w:rsidR="00766F51" w:rsidRDefault="00766F51" w:rsidP="00766F51"/>
    <w:p w14:paraId="28689055" w14:textId="60C8FAD2" w:rsidR="00766F51" w:rsidRDefault="00766F51" w:rsidP="00766F51">
      <w:r>
        <w:t xml:space="preserve">A closer examination of the feature </w:t>
      </w:r>
      <w:proofErr w:type="spellStart"/>
      <w:r>
        <w:t>importances</w:t>
      </w:r>
      <w:proofErr w:type="spellEnd"/>
      <w:r>
        <w:t xml:space="preserve"> revealed by the Recursive Feature Elimination process offers insights into the relationship between the financial variables and stock returns. For example, it would be valuable to investigate whether certain features consistently appear as more important across the models, suggesting a strong relationship with stock returns. This information could inform investment strategies and</w:t>
      </w:r>
      <w:r w:rsidRPr="00766F51">
        <w:t xml:space="preserve"> </w:t>
      </w:r>
      <w:r>
        <w:t>guide future research on the most relevant financial variables for predicting stock returns.</w:t>
      </w:r>
    </w:p>
    <w:p w14:paraId="4E75C945" w14:textId="77777777" w:rsidR="00766F51" w:rsidRDefault="00766F51" w:rsidP="00766F51"/>
    <w:p w14:paraId="17B74558" w14:textId="77777777" w:rsidR="00766F51" w:rsidRDefault="00766F51" w:rsidP="00766F51">
      <w:r>
        <w:t>One limitation of this study is the use of historical financial data, which might not always capture the full range of factors influencing stock returns. Future research could explore the incorporation of alternative sources of data, such as news sentiment, technical indicators, and social media data, to provide a more comprehensive view of the factors driving stock returns. Combining these alternative data sources with traditional financial variables could further enhance the performance of the machine learning models by accounting for a wider array of information and capturing the complex dynamics of the financial markets.</w:t>
      </w:r>
    </w:p>
    <w:p w14:paraId="6CEBFC4F" w14:textId="77777777" w:rsidR="00766F51" w:rsidRDefault="00766F51" w:rsidP="00766F51"/>
    <w:p w14:paraId="343B5D82" w14:textId="77777777" w:rsidR="00766F51" w:rsidRDefault="00766F51" w:rsidP="00766F51">
      <w:r>
        <w:t xml:space="preserve">Additionally, the performance of the models could be affected by the choice of the </w:t>
      </w:r>
      <w:proofErr w:type="gramStart"/>
      <w:r>
        <w:t>time period</w:t>
      </w:r>
      <w:proofErr w:type="gramEnd"/>
      <w:r>
        <w:t xml:space="preserve"> and the dataset used in the study. Different time periods and market conditions might impact the relationships between financial variables and stock returns, as well as the performance of the machine learning models. Future research could investigate the performance of the models across different time periods and market conditions, assessing the stability and generalizability of the models under various scenarios.</w:t>
      </w:r>
    </w:p>
    <w:p w14:paraId="647F12F9" w14:textId="77777777" w:rsidR="00766F51" w:rsidRDefault="00766F51" w:rsidP="00766F51"/>
    <w:p w14:paraId="7A07D6FC" w14:textId="77777777" w:rsidR="00766F51" w:rsidRDefault="00766F51" w:rsidP="00766F51">
      <w:r>
        <w:t>Moreover, the interpretability of the models can be improved by using techniques such as SHAP (</w:t>
      </w:r>
      <w:proofErr w:type="spellStart"/>
      <w:r>
        <w:t>SHapley</w:t>
      </w:r>
      <w:proofErr w:type="spellEnd"/>
      <w:r>
        <w:t xml:space="preserve"> Additive </w:t>
      </w:r>
      <w:proofErr w:type="spellStart"/>
      <w:r>
        <w:t>exPlanations</w:t>
      </w:r>
      <w:proofErr w:type="spellEnd"/>
      <w:r>
        <w:t xml:space="preserve">), which provide explanations for individual predictions and feature </w:t>
      </w:r>
      <w:proofErr w:type="spellStart"/>
      <w:r>
        <w:t>importances</w:t>
      </w:r>
      <w:proofErr w:type="spellEnd"/>
      <w:r>
        <w:t>. These explanations can help investors and traders understand the factors driving stock returns and make more informed decisions based on the models' predictions.</w:t>
      </w:r>
    </w:p>
    <w:p w14:paraId="19CF7D68" w14:textId="77777777" w:rsidR="00766F51" w:rsidRDefault="00766F51" w:rsidP="00766F51"/>
    <w:p w14:paraId="480ABBFF" w14:textId="77777777" w:rsidR="00766F51" w:rsidRDefault="00766F51" w:rsidP="00766F51">
      <w:r>
        <w:t>Finally, while this study focused on the prediction of stock returns, machine learning models could also be applied to other financial forecasting tasks, such as portfolio optimization, risk management, and trading strategy development. Further research in these areas could contribute to a better understanding of the potential applications and limitations of machine learning in finance, ultimately benefiting investors and traders in making more informed decisions in the complex and volatile world of financial markets.</w:t>
      </w:r>
    </w:p>
    <w:p w14:paraId="5EDB0ED6" w14:textId="77777777" w:rsidR="00766F51" w:rsidRDefault="00766F51" w:rsidP="00766F51"/>
    <w:p w14:paraId="14D5027C" w14:textId="77777777" w:rsidR="00766F51" w:rsidRDefault="00766F51" w:rsidP="00766F51">
      <w:r>
        <w:lastRenderedPageBreak/>
        <w:t>Conclusion:</w:t>
      </w:r>
    </w:p>
    <w:p w14:paraId="4ACD0140" w14:textId="77777777" w:rsidR="00766F51" w:rsidRDefault="00766F51" w:rsidP="00766F51"/>
    <w:p w14:paraId="35B5C28D" w14:textId="77777777" w:rsidR="00766F51" w:rsidRDefault="00766F51" w:rsidP="00766F51">
      <w:r>
        <w:t>This paper presented a comparative analysis of several machine learning models for predicting stock returns using historical financial data. The models were enhanced through feature engineering, data normalization, and hyperparameter tuning, and their performance was evaluated using k-fold cross-validation. The results indicate that Gradient Boosting and Random Forest models outperform the other models in terms of accuracy and efficiency, suggesting their suitability for capturing complex relationships and patterns in the data and generalizing to new data.</w:t>
      </w:r>
    </w:p>
    <w:p w14:paraId="18F56DF2" w14:textId="77777777" w:rsidR="00766F51" w:rsidRDefault="00766F51" w:rsidP="00766F51"/>
    <w:p w14:paraId="32D4A59C" w14:textId="1A87A4C6" w:rsidR="00766F51" w:rsidRDefault="00766F51" w:rsidP="00766F51">
      <w:r>
        <w:t>By continuing to explore the potential of machine learning in finance, researchers and practitioners can develop more accurate and efficient tools for stock return prediction, ultimately benefiting investors and traders in making more informed decisions in the complex and volatile world of financial markets. Furthermore, by incorporating alternative sources of data and using advanced techniques for model interpretation and evaluation, machine learning can enable a deeper understanding of the factors driving stock returns and support a more robust and diversified approach to investment management.</w:t>
      </w:r>
    </w:p>
    <w:p w14:paraId="772264B4" w14:textId="77777777" w:rsidR="00766F51" w:rsidRDefault="00766F51" w:rsidP="00766F51"/>
    <w:p w14:paraId="705A3F06" w14:textId="77777777" w:rsidR="00766F51" w:rsidRDefault="00766F51" w:rsidP="00766F51">
      <w:r>
        <w:t xml:space="preserve">In addition to the future research directions mentioned in the previous section, there are several other avenues for further exploration in the field of machine learning for stock return prediction. One such area is the use of deep learning models, which have shown promising results in a wide range of applications, including image and speech recognition, natural language processing, and autonomous driving. Deep learning models, such as Convolutional Neural Networks (CNNs) and Recurrent Neural Networks (RNNs), are well-suited for capturing complex patterns and relationships in large and unstructured </w:t>
      </w:r>
      <w:proofErr w:type="gramStart"/>
      <w:r>
        <w:t>datasets, and</w:t>
      </w:r>
      <w:proofErr w:type="gramEnd"/>
      <w:r>
        <w:t xml:space="preserve"> could potentially improve the accuracy and efficiency of stock return prediction models.</w:t>
      </w:r>
    </w:p>
    <w:p w14:paraId="5130BAC5" w14:textId="77777777" w:rsidR="00766F51" w:rsidRDefault="00766F51" w:rsidP="00766F51"/>
    <w:p w14:paraId="5579FF7E" w14:textId="77777777" w:rsidR="00766F51" w:rsidRDefault="00766F51" w:rsidP="00766F51">
      <w:r>
        <w:t>Another promising area for future research is the integration of machine learning with other quantitative finance methods, such as econometric models and time series analysis. Combining these different approaches can provide a more comprehensive and robust framework for stock return prediction, as well as enable a deeper understanding of the underlying economic and financial factors driving stock returns. Furthermore, the integration of machine learning with other quantitative finance methods can also help address some of the limitations and challenges of machine learning, such as overfitting, data sparsity, and model interpretability.</w:t>
      </w:r>
    </w:p>
    <w:p w14:paraId="444B5C24" w14:textId="77777777" w:rsidR="00766F51" w:rsidRDefault="00766F51" w:rsidP="00766F51"/>
    <w:p w14:paraId="1A1AA2FA" w14:textId="77777777" w:rsidR="00766F51" w:rsidRDefault="00766F51" w:rsidP="00766F51">
      <w:r>
        <w:t xml:space="preserve">Finally, the ethical and social implications of machine learning in finance should also be considered in future research. As machine learning algorithms become increasingly sophisticated and powerful, they can potentially exacerbate existing inequalities and biases in financial markets, such as those based on race, gender, or socioeconomic status. Therefore, it is important to ensure that machine learning models are developed and applied in a responsible and ethical manner, </w:t>
      </w:r>
      <w:proofErr w:type="gramStart"/>
      <w:r>
        <w:t>taking into account</w:t>
      </w:r>
      <w:proofErr w:type="gramEnd"/>
      <w:r>
        <w:t xml:space="preserve"> issues such as data privacy, algorithmic fairness, and transparency.</w:t>
      </w:r>
    </w:p>
    <w:p w14:paraId="0AEB18C1" w14:textId="77777777" w:rsidR="00766F51" w:rsidRDefault="00766F51" w:rsidP="00766F51"/>
    <w:p w14:paraId="6F852835" w14:textId="782165F9" w:rsidR="00766F51" w:rsidRPr="00766F51" w:rsidRDefault="00766F51" w:rsidP="00766F51">
      <w:r>
        <w:lastRenderedPageBreak/>
        <w:t>In conclusion, the use of machine learning in stock return prediction has the potential to revolutionize the field of investment management by enabling more accurate and efficient tools for portfolio optimization, risk management, and trading strategy development. By leveraging the power of machine learning to capture complex patterns and relationships in financial data, researchers and practitioners can improve the performance and robustness of stock return prediction models, ultimately benefiting investors and traders in making more informed decisions in the complex and volatile world of financial markets.</w:t>
      </w:r>
    </w:p>
    <w:sectPr w:rsidR="00766F51" w:rsidRPr="00766F51" w:rsidSect="005B6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48A0"/>
    <w:multiLevelType w:val="multilevel"/>
    <w:tmpl w:val="C09C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D6948"/>
    <w:multiLevelType w:val="multilevel"/>
    <w:tmpl w:val="8F1EF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2120441">
    <w:abstractNumId w:val="1"/>
  </w:num>
  <w:num w:numId="2" w16cid:durableId="340091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0F"/>
    <w:rsid w:val="000D03AF"/>
    <w:rsid w:val="00145258"/>
    <w:rsid w:val="005831CF"/>
    <w:rsid w:val="005B6E4D"/>
    <w:rsid w:val="00766F51"/>
    <w:rsid w:val="009A7190"/>
    <w:rsid w:val="009C1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570981"/>
  <w15:chartTrackingRefBased/>
  <w15:docId w15:val="{24476EAE-8C9D-4E41-886F-56EBD0BE0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3763">
      <w:bodyDiv w:val="1"/>
      <w:marLeft w:val="0"/>
      <w:marRight w:val="0"/>
      <w:marTop w:val="0"/>
      <w:marBottom w:val="0"/>
      <w:divBdr>
        <w:top w:val="none" w:sz="0" w:space="0" w:color="auto"/>
        <w:left w:val="none" w:sz="0" w:space="0" w:color="auto"/>
        <w:bottom w:val="none" w:sz="0" w:space="0" w:color="auto"/>
        <w:right w:val="none" w:sz="0" w:space="0" w:color="auto"/>
      </w:divBdr>
      <w:divsChild>
        <w:div w:id="1424573103">
          <w:marLeft w:val="0"/>
          <w:marRight w:val="0"/>
          <w:marTop w:val="0"/>
          <w:marBottom w:val="0"/>
          <w:divBdr>
            <w:top w:val="single" w:sz="2" w:space="0" w:color="D9D9E3"/>
            <w:left w:val="single" w:sz="2" w:space="0" w:color="D9D9E3"/>
            <w:bottom w:val="single" w:sz="2" w:space="0" w:color="D9D9E3"/>
            <w:right w:val="single" w:sz="2" w:space="0" w:color="D9D9E3"/>
          </w:divBdr>
          <w:divsChild>
            <w:div w:id="1709380812">
              <w:marLeft w:val="0"/>
              <w:marRight w:val="0"/>
              <w:marTop w:val="0"/>
              <w:marBottom w:val="0"/>
              <w:divBdr>
                <w:top w:val="single" w:sz="2" w:space="0" w:color="D9D9E3"/>
                <w:left w:val="single" w:sz="2" w:space="0" w:color="D9D9E3"/>
                <w:bottom w:val="single" w:sz="2" w:space="0" w:color="D9D9E3"/>
                <w:right w:val="single" w:sz="2" w:space="0" w:color="D9D9E3"/>
              </w:divBdr>
              <w:divsChild>
                <w:div w:id="1452895249">
                  <w:marLeft w:val="0"/>
                  <w:marRight w:val="0"/>
                  <w:marTop w:val="0"/>
                  <w:marBottom w:val="0"/>
                  <w:divBdr>
                    <w:top w:val="single" w:sz="2" w:space="0" w:color="D9D9E3"/>
                    <w:left w:val="single" w:sz="2" w:space="0" w:color="D9D9E3"/>
                    <w:bottom w:val="single" w:sz="2" w:space="0" w:color="D9D9E3"/>
                    <w:right w:val="single" w:sz="2" w:space="0" w:color="D9D9E3"/>
                  </w:divBdr>
                  <w:divsChild>
                    <w:div w:id="1132748712">
                      <w:marLeft w:val="0"/>
                      <w:marRight w:val="0"/>
                      <w:marTop w:val="0"/>
                      <w:marBottom w:val="0"/>
                      <w:divBdr>
                        <w:top w:val="single" w:sz="2" w:space="0" w:color="D9D9E3"/>
                        <w:left w:val="single" w:sz="2" w:space="0" w:color="D9D9E3"/>
                        <w:bottom w:val="single" w:sz="2" w:space="0" w:color="D9D9E3"/>
                        <w:right w:val="single" w:sz="2" w:space="0" w:color="D9D9E3"/>
                      </w:divBdr>
                      <w:divsChild>
                        <w:div w:id="814181782">
                          <w:marLeft w:val="0"/>
                          <w:marRight w:val="0"/>
                          <w:marTop w:val="0"/>
                          <w:marBottom w:val="0"/>
                          <w:divBdr>
                            <w:top w:val="single" w:sz="2" w:space="0" w:color="auto"/>
                            <w:left w:val="single" w:sz="2" w:space="0" w:color="auto"/>
                            <w:bottom w:val="single" w:sz="6" w:space="0" w:color="auto"/>
                            <w:right w:val="single" w:sz="2" w:space="0" w:color="auto"/>
                          </w:divBdr>
                          <w:divsChild>
                            <w:div w:id="1817339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3095047">
                                  <w:marLeft w:val="0"/>
                                  <w:marRight w:val="0"/>
                                  <w:marTop w:val="0"/>
                                  <w:marBottom w:val="0"/>
                                  <w:divBdr>
                                    <w:top w:val="single" w:sz="2" w:space="0" w:color="D9D9E3"/>
                                    <w:left w:val="single" w:sz="2" w:space="0" w:color="D9D9E3"/>
                                    <w:bottom w:val="single" w:sz="2" w:space="0" w:color="D9D9E3"/>
                                    <w:right w:val="single" w:sz="2" w:space="0" w:color="D9D9E3"/>
                                  </w:divBdr>
                                  <w:divsChild>
                                    <w:div w:id="983007013">
                                      <w:marLeft w:val="0"/>
                                      <w:marRight w:val="0"/>
                                      <w:marTop w:val="0"/>
                                      <w:marBottom w:val="0"/>
                                      <w:divBdr>
                                        <w:top w:val="single" w:sz="2" w:space="0" w:color="D9D9E3"/>
                                        <w:left w:val="single" w:sz="2" w:space="0" w:color="D9D9E3"/>
                                        <w:bottom w:val="single" w:sz="2" w:space="0" w:color="D9D9E3"/>
                                        <w:right w:val="single" w:sz="2" w:space="0" w:color="D9D9E3"/>
                                      </w:divBdr>
                                      <w:divsChild>
                                        <w:div w:id="1180580179">
                                          <w:marLeft w:val="0"/>
                                          <w:marRight w:val="0"/>
                                          <w:marTop w:val="0"/>
                                          <w:marBottom w:val="0"/>
                                          <w:divBdr>
                                            <w:top w:val="single" w:sz="2" w:space="0" w:color="D9D9E3"/>
                                            <w:left w:val="single" w:sz="2" w:space="0" w:color="D9D9E3"/>
                                            <w:bottom w:val="single" w:sz="2" w:space="0" w:color="D9D9E3"/>
                                            <w:right w:val="single" w:sz="2" w:space="0" w:color="D9D9E3"/>
                                          </w:divBdr>
                                          <w:divsChild>
                                            <w:div w:id="1161500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5473432">
          <w:marLeft w:val="0"/>
          <w:marRight w:val="0"/>
          <w:marTop w:val="0"/>
          <w:marBottom w:val="0"/>
          <w:divBdr>
            <w:top w:val="none" w:sz="0" w:space="0" w:color="auto"/>
            <w:left w:val="none" w:sz="0" w:space="0" w:color="auto"/>
            <w:bottom w:val="none" w:sz="0" w:space="0" w:color="auto"/>
            <w:right w:val="none" w:sz="0" w:space="0" w:color="auto"/>
          </w:divBdr>
        </w:div>
      </w:divsChild>
    </w:div>
    <w:div w:id="878664925">
      <w:bodyDiv w:val="1"/>
      <w:marLeft w:val="0"/>
      <w:marRight w:val="0"/>
      <w:marTop w:val="0"/>
      <w:marBottom w:val="0"/>
      <w:divBdr>
        <w:top w:val="none" w:sz="0" w:space="0" w:color="auto"/>
        <w:left w:val="none" w:sz="0" w:space="0" w:color="auto"/>
        <w:bottom w:val="none" w:sz="0" w:space="0" w:color="auto"/>
        <w:right w:val="none" w:sz="0" w:space="0" w:color="auto"/>
      </w:divBdr>
    </w:div>
    <w:div w:id="946692843">
      <w:bodyDiv w:val="1"/>
      <w:marLeft w:val="0"/>
      <w:marRight w:val="0"/>
      <w:marTop w:val="0"/>
      <w:marBottom w:val="0"/>
      <w:divBdr>
        <w:top w:val="none" w:sz="0" w:space="0" w:color="auto"/>
        <w:left w:val="none" w:sz="0" w:space="0" w:color="auto"/>
        <w:bottom w:val="none" w:sz="0" w:space="0" w:color="auto"/>
        <w:right w:val="none" w:sz="0" w:space="0" w:color="auto"/>
      </w:divBdr>
    </w:div>
    <w:div w:id="1036274350">
      <w:bodyDiv w:val="1"/>
      <w:marLeft w:val="0"/>
      <w:marRight w:val="0"/>
      <w:marTop w:val="0"/>
      <w:marBottom w:val="0"/>
      <w:divBdr>
        <w:top w:val="none" w:sz="0" w:space="0" w:color="auto"/>
        <w:left w:val="none" w:sz="0" w:space="0" w:color="auto"/>
        <w:bottom w:val="none" w:sz="0" w:space="0" w:color="auto"/>
        <w:right w:val="none" w:sz="0" w:space="0" w:color="auto"/>
      </w:divBdr>
      <w:divsChild>
        <w:div w:id="350691749">
          <w:marLeft w:val="0"/>
          <w:marRight w:val="0"/>
          <w:marTop w:val="0"/>
          <w:marBottom w:val="0"/>
          <w:divBdr>
            <w:top w:val="none" w:sz="0" w:space="0" w:color="auto"/>
            <w:left w:val="none" w:sz="0" w:space="0" w:color="auto"/>
            <w:bottom w:val="none" w:sz="0" w:space="0" w:color="auto"/>
            <w:right w:val="none" w:sz="0" w:space="0" w:color="auto"/>
          </w:divBdr>
          <w:divsChild>
            <w:div w:id="1484196567">
              <w:marLeft w:val="0"/>
              <w:marRight w:val="0"/>
              <w:marTop w:val="0"/>
              <w:marBottom w:val="0"/>
              <w:divBdr>
                <w:top w:val="none" w:sz="0" w:space="0" w:color="auto"/>
                <w:left w:val="none" w:sz="0" w:space="0" w:color="auto"/>
                <w:bottom w:val="none" w:sz="0" w:space="0" w:color="auto"/>
                <w:right w:val="none" w:sz="0" w:space="0" w:color="auto"/>
              </w:divBdr>
            </w:div>
            <w:div w:id="1687292110">
              <w:marLeft w:val="0"/>
              <w:marRight w:val="0"/>
              <w:marTop w:val="0"/>
              <w:marBottom w:val="0"/>
              <w:divBdr>
                <w:top w:val="none" w:sz="0" w:space="0" w:color="auto"/>
                <w:left w:val="none" w:sz="0" w:space="0" w:color="auto"/>
                <w:bottom w:val="none" w:sz="0" w:space="0" w:color="auto"/>
                <w:right w:val="none" w:sz="0" w:space="0" w:color="auto"/>
              </w:divBdr>
            </w:div>
            <w:div w:id="1167552463">
              <w:marLeft w:val="0"/>
              <w:marRight w:val="0"/>
              <w:marTop w:val="0"/>
              <w:marBottom w:val="0"/>
              <w:divBdr>
                <w:top w:val="none" w:sz="0" w:space="0" w:color="auto"/>
                <w:left w:val="none" w:sz="0" w:space="0" w:color="auto"/>
                <w:bottom w:val="none" w:sz="0" w:space="0" w:color="auto"/>
                <w:right w:val="none" w:sz="0" w:space="0" w:color="auto"/>
              </w:divBdr>
            </w:div>
            <w:div w:id="125661725">
              <w:marLeft w:val="0"/>
              <w:marRight w:val="0"/>
              <w:marTop w:val="0"/>
              <w:marBottom w:val="0"/>
              <w:divBdr>
                <w:top w:val="none" w:sz="0" w:space="0" w:color="auto"/>
                <w:left w:val="none" w:sz="0" w:space="0" w:color="auto"/>
                <w:bottom w:val="none" w:sz="0" w:space="0" w:color="auto"/>
                <w:right w:val="none" w:sz="0" w:space="0" w:color="auto"/>
              </w:divBdr>
            </w:div>
            <w:div w:id="1960991824">
              <w:marLeft w:val="0"/>
              <w:marRight w:val="0"/>
              <w:marTop w:val="0"/>
              <w:marBottom w:val="0"/>
              <w:divBdr>
                <w:top w:val="none" w:sz="0" w:space="0" w:color="auto"/>
                <w:left w:val="none" w:sz="0" w:space="0" w:color="auto"/>
                <w:bottom w:val="none" w:sz="0" w:space="0" w:color="auto"/>
                <w:right w:val="none" w:sz="0" w:space="0" w:color="auto"/>
              </w:divBdr>
            </w:div>
            <w:div w:id="429856778">
              <w:marLeft w:val="0"/>
              <w:marRight w:val="0"/>
              <w:marTop w:val="0"/>
              <w:marBottom w:val="0"/>
              <w:divBdr>
                <w:top w:val="none" w:sz="0" w:space="0" w:color="auto"/>
                <w:left w:val="none" w:sz="0" w:space="0" w:color="auto"/>
                <w:bottom w:val="none" w:sz="0" w:space="0" w:color="auto"/>
                <w:right w:val="none" w:sz="0" w:space="0" w:color="auto"/>
              </w:divBdr>
            </w:div>
            <w:div w:id="983434571">
              <w:marLeft w:val="0"/>
              <w:marRight w:val="0"/>
              <w:marTop w:val="0"/>
              <w:marBottom w:val="0"/>
              <w:divBdr>
                <w:top w:val="none" w:sz="0" w:space="0" w:color="auto"/>
                <w:left w:val="none" w:sz="0" w:space="0" w:color="auto"/>
                <w:bottom w:val="none" w:sz="0" w:space="0" w:color="auto"/>
                <w:right w:val="none" w:sz="0" w:space="0" w:color="auto"/>
              </w:divBdr>
            </w:div>
            <w:div w:id="237519479">
              <w:marLeft w:val="0"/>
              <w:marRight w:val="0"/>
              <w:marTop w:val="0"/>
              <w:marBottom w:val="0"/>
              <w:divBdr>
                <w:top w:val="none" w:sz="0" w:space="0" w:color="auto"/>
                <w:left w:val="none" w:sz="0" w:space="0" w:color="auto"/>
                <w:bottom w:val="none" w:sz="0" w:space="0" w:color="auto"/>
                <w:right w:val="none" w:sz="0" w:space="0" w:color="auto"/>
              </w:divBdr>
            </w:div>
            <w:div w:id="2091151940">
              <w:marLeft w:val="0"/>
              <w:marRight w:val="0"/>
              <w:marTop w:val="0"/>
              <w:marBottom w:val="0"/>
              <w:divBdr>
                <w:top w:val="none" w:sz="0" w:space="0" w:color="auto"/>
                <w:left w:val="none" w:sz="0" w:space="0" w:color="auto"/>
                <w:bottom w:val="none" w:sz="0" w:space="0" w:color="auto"/>
                <w:right w:val="none" w:sz="0" w:space="0" w:color="auto"/>
              </w:divBdr>
            </w:div>
            <w:div w:id="1018773460">
              <w:marLeft w:val="0"/>
              <w:marRight w:val="0"/>
              <w:marTop w:val="0"/>
              <w:marBottom w:val="0"/>
              <w:divBdr>
                <w:top w:val="none" w:sz="0" w:space="0" w:color="auto"/>
                <w:left w:val="none" w:sz="0" w:space="0" w:color="auto"/>
                <w:bottom w:val="none" w:sz="0" w:space="0" w:color="auto"/>
                <w:right w:val="none" w:sz="0" w:space="0" w:color="auto"/>
              </w:divBdr>
            </w:div>
            <w:div w:id="1136214492">
              <w:marLeft w:val="0"/>
              <w:marRight w:val="0"/>
              <w:marTop w:val="0"/>
              <w:marBottom w:val="0"/>
              <w:divBdr>
                <w:top w:val="none" w:sz="0" w:space="0" w:color="auto"/>
                <w:left w:val="none" w:sz="0" w:space="0" w:color="auto"/>
                <w:bottom w:val="none" w:sz="0" w:space="0" w:color="auto"/>
                <w:right w:val="none" w:sz="0" w:space="0" w:color="auto"/>
              </w:divBdr>
            </w:div>
            <w:div w:id="646397475">
              <w:marLeft w:val="0"/>
              <w:marRight w:val="0"/>
              <w:marTop w:val="0"/>
              <w:marBottom w:val="0"/>
              <w:divBdr>
                <w:top w:val="none" w:sz="0" w:space="0" w:color="auto"/>
                <w:left w:val="none" w:sz="0" w:space="0" w:color="auto"/>
                <w:bottom w:val="none" w:sz="0" w:space="0" w:color="auto"/>
                <w:right w:val="none" w:sz="0" w:space="0" w:color="auto"/>
              </w:divBdr>
            </w:div>
            <w:div w:id="1460487997">
              <w:marLeft w:val="0"/>
              <w:marRight w:val="0"/>
              <w:marTop w:val="0"/>
              <w:marBottom w:val="0"/>
              <w:divBdr>
                <w:top w:val="none" w:sz="0" w:space="0" w:color="auto"/>
                <w:left w:val="none" w:sz="0" w:space="0" w:color="auto"/>
                <w:bottom w:val="none" w:sz="0" w:space="0" w:color="auto"/>
                <w:right w:val="none" w:sz="0" w:space="0" w:color="auto"/>
              </w:divBdr>
            </w:div>
            <w:div w:id="2037383723">
              <w:marLeft w:val="0"/>
              <w:marRight w:val="0"/>
              <w:marTop w:val="0"/>
              <w:marBottom w:val="0"/>
              <w:divBdr>
                <w:top w:val="none" w:sz="0" w:space="0" w:color="auto"/>
                <w:left w:val="none" w:sz="0" w:space="0" w:color="auto"/>
                <w:bottom w:val="none" w:sz="0" w:space="0" w:color="auto"/>
                <w:right w:val="none" w:sz="0" w:space="0" w:color="auto"/>
              </w:divBdr>
            </w:div>
            <w:div w:id="894661139">
              <w:marLeft w:val="0"/>
              <w:marRight w:val="0"/>
              <w:marTop w:val="0"/>
              <w:marBottom w:val="0"/>
              <w:divBdr>
                <w:top w:val="none" w:sz="0" w:space="0" w:color="auto"/>
                <w:left w:val="none" w:sz="0" w:space="0" w:color="auto"/>
                <w:bottom w:val="none" w:sz="0" w:space="0" w:color="auto"/>
                <w:right w:val="none" w:sz="0" w:space="0" w:color="auto"/>
              </w:divBdr>
            </w:div>
            <w:div w:id="1611090221">
              <w:marLeft w:val="0"/>
              <w:marRight w:val="0"/>
              <w:marTop w:val="0"/>
              <w:marBottom w:val="0"/>
              <w:divBdr>
                <w:top w:val="none" w:sz="0" w:space="0" w:color="auto"/>
                <w:left w:val="none" w:sz="0" w:space="0" w:color="auto"/>
                <w:bottom w:val="none" w:sz="0" w:space="0" w:color="auto"/>
                <w:right w:val="none" w:sz="0" w:space="0" w:color="auto"/>
              </w:divBdr>
            </w:div>
            <w:div w:id="1927152018">
              <w:marLeft w:val="0"/>
              <w:marRight w:val="0"/>
              <w:marTop w:val="0"/>
              <w:marBottom w:val="0"/>
              <w:divBdr>
                <w:top w:val="none" w:sz="0" w:space="0" w:color="auto"/>
                <w:left w:val="none" w:sz="0" w:space="0" w:color="auto"/>
                <w:bottom w:val="none" w:sz="0" w:space="0" w:color="auto"/>
                <w:right w:val="none" w:sz="0" w:space="0" w:color="auto"/>
              </w:divBdr>
            </w:div>
            <w:div w:id="1500267324">
              <w:marLeft w:val="0"/>
              <w:marRight w:val="0"/>
              <w:marTop w:val="0"/>
              <w:marBottom w:val="0"/>
              <w:divBdr>
                <w:top w:val="none" w:sz="0" w:space="0" w:color="auto"/>
                <w:left w:val="none" w:sz="0" w:space="0" w:color="auto"/>
                <w:bottom w:val="none" w:sz="0" w:space="0" w:color="auto"/>
                <w:right w:val="none" w:sz="0" w:space="0" w:color="auto"/>
              </w:divBdr>
            </w:div>
            <w:div w:id="1899514662">
              <w:marLeft w:val="0"/>
              <w:marRight w:val="0"/>
              <w:marTop w:val="0"/>
              <w:marBottom w:val="0"/>
              <w:divBdr>
                <w:top w:val="none" w:sz="0" w:space="0" w:color="auto"/>
                <w:left w:val="none" w:sz="0" w:space="0" w:color="auto"/>
                <w:bottom w:val="none" w:sz="0" w:space="0" w:color="auto"/>
                <w:right w:val="none" w:sz="0" w:space="0" w:color="auto"/>
              </w:divBdr>
            </w:div>
            <w:div w:id="417792193">
              <w:marLeft w:val="0"/>
              <w:marRight w:val="0"/>
              <w:marTop w:val="0"/>
              <w:marBottom w:val="0"/>
              <w:divBdr>
                <w:top w:val="none" w:sz="0" w:space="0" w:color="auto"/>
                <w:left w:val="none" w:sz="0" w:space="0" w:color="auto"/>
                <w:bottom w:val="none" w:sz="0" w:space="0" w:color="auto"/>
                <w:right w:val="none" w:sz="0" w:space="0" w:color="auto"/>
              </w:divBdr>
            </w:div>
            <w:div w:id="1674526907">
              <w:marLeft w:val="0"/>
              <w:marRight w:val="0"/>
              <w:marTop w:val="0"/>
              <w:marBottom w:val="0"/>
              <w:divBdr>
                <w:top w:val="none" w:sz="0" w:space="0" w:color="auto"/>
                <w:left w:val="none" w:sz="0" w:space="0" w:color="auto"/>
                <w:bottom w:val="none" w:sz="0" w:space="0" w:color="auto"/>
                <w:right w:val="none" w:sz="0" w:space="0" w:color="auto"/>
              </w:divBdr>
            </w:div>
            <w:div w:id="1936093810">
              <w:marLeft w:val="0"/>
              <w:marRight w:val="0"/>
              <w:marTop w:val="0"/>
              <w:marBottom w:val="0"/>
              <w:divBdr>
                <w:top w:val="none" w:sz="0" w:space="0" w:color="auto"/>
                <w:left w:val="none" w:sz="0" w:space="0" w:color="auto"/>
                <w:bottom w:val="none" w:sz="0" w:space="0" w:color="auto"/>
                <w:right w:val="none" w:sz="0" w:space="0" w:color="auto"/>
              </w:divBdr>
            </w:div>
            <w:div w:id="724791822">
              <w:marLeft w:val="0"/>
              <w:marRight w:val="0"/>
              <w:marTop w:val="0"/>
              <w:marBottom w:val="0"/>
              <w:divBdr>
                <w:top w:val="none" w:sz="0" w:space="0" w:color="auto"/>
                <w:left w:val="none" w:sz="0" w:space="0" w:color="auto"/>
                <w:bottom w:val="none" w:sz="0" w:space="0" w:color="auto"/>
                <w:right w:val="none" w:sz="0" w:space="0" w:color="auto"/>
              </w:divBdr>
            </w:div>
            <w:div w:id="874275720">
              <w:marLeft w:val="0"/>
              <w:marRight w:val="0"/>
              <w:marTop w:val="0"/>
              <w:marBottom w:val="0"/>
              <w:divBdr>
                <w:top w:val="none" w:sz="0" w:space="0" w:color="auto"/>
                <w:left w:val="none" w:sz="0" w:space="0" w:color="auto"/>
                <w:bottom w:val="none" w:sz="0" w:space="0" w:color="auto"/>
                <w:right w:val="none" w:sz="0" w:space="0" w:color="auto"/>
              </w:divBdr>
            </w:div>
            <w:div w:id="273094498">
              <w:marLeft w:val="0"/>
              <w:marRight w:val="0"/>
              <w:marTop w:val="0"/>
              <w:marBottom w:val="0"/>
              <w:divBdr>
                <w:top w:val="none" w:sz="0" w:space="0" w:color="auto"/>
                <w:left w:val="none" w:sz="0" w:space="0" w:color="auto"/>
                <w:bottom w:val="none" w:sz="0" w:space="0" w:color="auto"/>
                <w:right w:val="none" w:sz="0" w:space="0" w:color="auto"/>
              </w:divBdr>
            </w:div>
            <w:div w:id="284385185">
              <w:marLeft w:val="0"/>
              <w:marRight w:val="0"/>
              <w:marTop w:val="0"/>
              <w:marBottom w:val="0"/>
              <w:divBdr>
                <w:top w:val="none" w:sz="0" w:space="0" w:color="auto"/>
                <w:left w:val="none" w:sz="0" w:space="0" w:color="auto"/>
                <w:bottom w:val="none" w:sz="0" w:space="0" w:color="auto"/>
                <w:right w:val="none" w:sz="0" w:space="0" w:color="auto"/>
              </w:divBdr>
            </w:div>
            <w:div w:id="1241986449">
              <w:marLeft w:val="0"/>
              <w:marRight w:val="0"/>
              <w:marTop w:val="0"/>
              <w:marBottom w:val="0"/>
              <w:divBdr>
                <w:top w:val="none" w:sz="0" w:space="0" w:color="auto"/>
                <w:left w:val="none" w:sz="0" w:space="0" w:color="auto"/>
                <w:bottom w:val="none" w:sz="0" w:space="0" w:color="auto"/>
                <w:right w:val="none" w:sz="0" w:space="0" w:color="auto"/>
              </w:divBdr>
            </w:div>
            <w:div w:id="128524350">
              <w:marLeft w:val="0"/>
              <w:marRight w:val="0"/>
              <w:marTop w:val="0"/>
              <w:marBottom w:val="0"/>
              <w:divBdr>
                <w:top w:val="none" w:sz="0" w:space="0" w:color="auto"/>
                <w:left w:val="none" w:sz="0" w:space="0" w:color="auto"/>
                <w:bottom w:val="none" w:sz="0" w:space="0" w:color="auto"/>
                <w:right w:val="none" w:sz="0" w:space="0" w:color="auto"/>
              </w:divBdr>
            </w:div>
            <w:div w:id="33234045">
              <w:marLeft w:val="0"/>
              <w:marRight w:val="0"/>
              <w:marTop w:val="0"/>
              <w:marBottom w:val="0"/>
              <w:divBdr>
                <w:top w:val="none" w:sz="0" w:space="0" w:color="auto"/>
                <w:left w:val="none" w:sz="0" w:space="0" w:color="auto"/>
                <w:bottom w:val="none" w:sz="0" w:space="0" w:color="auto"/>
                <w:right w:val="none" w:sz="0" w:space="0" w:color="auto"/>
              </w:divBdr>
            </w:div>
            <w:div w:id="2077509668">
              <w:marLeft w:val="0"/>
              <w:marRight w:val="0"/>
              <w:marTop w:val="0"/>
              <w:marBottom w:val="0"/>
              <w:divBdr>
                <w:top w:val="none" w:sz="0" w:space="0" w:color="auto"/>
                <w:left w:val="none" w:sz="0" w:space="0" w:color="auto"/>
                <w:bottom w:val="none" w:sz="0" w:space="0" w:color="auto"/>
                <w:right w:val="none" w:sz="0" w:space="0" w:color="auto"/>
              </w:divBdr>
            </w:div>
            <w:div w:id="834106065">
              <w:marLeft w:val="0"/>
              <w:marRight w:val="0"/>
              <w:marTop w:val="0"/>
              <w:marBottom w:val="0"/>
              <w:divBdr>
                <w:top w:val="none" w:sz="0" w:space="0" w:color="auto"/>
                <w:left w:val="none" w:sz="0" w:space="0" w:color="auto"/>
                <w:bottom w:val="none" w:sz="0" w:space="0" w:color="auto"/>
                <w:right w:val="none" w:sz="0" w:space="0" w:color="auto"/>
              </w:divBdr>
            </w:div>
            <w:div w:id="1882476029">
              <w:marLeft w:val="0"/>
              <w:marRight w:val="0"/>
              <w:marTop w:val="0"/>
              <w:marBottom w:val="0"/>
              <w:divBdr>
                <w:top w:val="none" w:sz="0" w:space="0" w:color="auto"/>
                <w:left w:val="none" w:sz="0" w:space="0" w:color="auto"/>
                <w:bottom w:val="none" w:sz="0" w:space="0" w:color="auto"/>
                <w:right w:val="none" w:sz="0" w:space="0" w:color="auto"/>
              </w:divBdr>
            </w:div>
            <w:div w:id="199902251">
              <w:marLeft w:val="0"/>
              <w:marRight w:val="0"/>
              <w:marTop w:val="0"/>
              <w:marBottom w:val="0"/>
              <w:divBdr>
                <w:top w:val="none" w:sz="0" w:space="0" w:color="auto"/>
                <w:left w:val="none" w:sz="0" w:space="0" w:color="auto"/>
                <w:bottom w:val="none" w:sz="0" w:space="0" w:color="auto"/>
                <w:right w:val="none" w:sz="0" w:space="0" w:color="auto"/>
              </w:divBdr>
            </w:div>
            <w:div w:id="1070737738">
              <w:marLeft w:val="0"/>
              <w:marRight w:val="0"/>
              <w:marTop w:val="0"/>
              <w:marBottom w:val="0"/>
              <w:divBdr>
                <w:top w:val="none" w:sz="0" w:space="0" w:color="auto"/>
                <w:left w:val="none" w:sz="0" w:space="0" w:color="auto"/>
                <w:bottom w:val="none" w:sz="0" w:space="0" w:color="auto"/>
                <w:right w:val="none" w:sz="0" w:space="0" w:color="auto"/>
              </w:divBdr>
            </w:div>
            <w:div w:id="441146057">
              <w:marLeft w:val="0"/>
              <w:marRight w:val="0"/>
              <w:marTop w:val="0"/>
              <w:marBottom w:val="0"/>
              <w:divBdr>
                <w:top w:val="none" w:sz="0" w:space="0" w:color="auto"/>
                <w:left w:val="none" w:sz="0" w:space="0" w:color="auto"/>
                <w:bottom w:val="none" w:sz="0" w:space="0" w:color="auto"/>
                <w:right w:val="none" w:sz="0" w:space="0" w:color="auto"/>
              </w:divBdr>
            </w:div>
            <w:div w:id="1661887338">
              <w:marLeft w:val="0"/>
              <w:marRight w:val="0"/>
              <w:marTop w:val="0"/>
              <w:marBottom w:val="0"/>
              <w:divBdr>
                <w:top w:val="none" w:sz="0" w:space="0" w:color="auto"/>
                <w:left w:val="none" w:sz="0" w:space="0" w:color="auto"/>
                <w:bottom w:val="none" w:sz="0" w:space="0" w:color="auto"/>
                <w:right w:val="none" w:sz="0" w:space="0" w:color="auto"/>
              </w:divBdr>
            </w:div>
            <w:div w:id="244384969">
              <w:marLeft w:val="0"/>
              <w:marRight w:val="0"/>
              <w:marTop w:val="0"/>
              <w:marBottom w:val="0"/>
              <w:divBdr>
                <w:top w:val="none" w:sz="0" w:space="0" w:color="auto"/>
                <w:left w:val="none" w:sz="0" w:space="0" w:color="auto"/>
                <w:bottom w:val="none" w:sz="0" w:space="0" w:color="auto"/>
                <w:right w:val="none" w:sz="0" w:space="0" w:color="auto"/>
              </w:divBdr>
            </w:div>
            <w:div w:id="488905705">
              <w:marLeft w:val="0"/>
              <w:marRight w:val="0"/>
              <w:marTop w:val="0"/>
              <w:marBottom w:val="0"/>
              <w:divBdr>
                <w:top w:val="none" w:sz="0" w:space="0" w:color="auto"/>
                <w:left w:val="none" w:sz="0" w:space="0" w:color="auto"/>
                <w:bottom w:val="none" w:sz="0" w:space="0" w:color="auto"/>
                <w:right w:val="none" w:sz="0" w:space="0" w:color="auto"/>
              </w:divBdr>
            </w:div>
            <w:div w:id="1248222648">
              <w:marLeft w:val="0"/>
              <w:marRight w:val="0"/>
              <w:marTop w:val="0"/>
              <w:marBottom w:val="0"/>
              <w:divBdr>
                <w:top w:val="none" w:sz="0" w:space="0" w:color="auto"/>
                <w:left w:val="none" w:sz="0" w:space="0" w:color="auto"/>
                <w:bottom w:val="none" w:sz="0" w:space="0" w:color="auto"/>
                <w:right w:val="none" w:sz="0" w:space="0" w:color="auto"/>
              </w:divBdr>
            </w:div>
            <w:div w:id="184489936">
              <w:marLeft w:val="0"/>
              <w:marRight w:val="0"/>
              <w:marTop w:val="0"/>
              <w:marBottom w:val="0"/>
              <w:divBdr>
                <w:top w:val="none" w:sz="0" w:space="0" w:color="auto"/>
                <w:left w:val="none" w:sz="0" w:space="0" w:color="auto"/>
                <w:bottom w:val="none" w:sz="0" w:space="0" w:color="auto"/>
                <w:right w:val="none" w:sz="0" w:space="0" w:color="auto"/>
              </w:divBdr>
            </w:div>
            <w:div w:id="573979376">
              <w:marLeft w:val="0"/>
              <w:marRight w:val="0"/>
              <w:marTop w:val="0"/>
              <w:marBottom w:val="0"/>
              <w:divBdr>
                <w:top w:val="none" w:sz="0" w:space="0" w:color="auto"/>
                <w:left w:val="none" w:sz="0" w:space="0" w:color="auto"/>
                <w:bottom w:val="none" w:sz="0" w:space="0" w:color="auto"/>
                <w:right w:val="none" w:sz="0" w:space="0" w:color="auto"/>
              </w:divBdr>
            </w:div>
            <w:div w:id="739139327">
              <w:marLeft w:val="0"/>
              <w:marRight w:val="0"/>
              <w:marTop w:val="0"/>
              <w:marBottom w:val="0"/>
              <w:divBdr>
                <w:top w:val="none" w:sz="0" w:space="0" w:color="auto"/>
                <w:left w:val="none" w:sz="0" w:space="0" w:color="auto"/>
                <w:bottom w:val="none" w:sz="0" w:space="0" w:color="auto"/>
                <w:right w:val="none" w:sz="0" w:space="0" w:color="auto"/>
              </w:divBdr>
            </w:div>
            <w:div w:id="45877520">
              <w:marLeft w:val="0"/>
              <w:marRight w:val="0"/>
              <w:marTop w:val="0"/>
              <w:marBottom w:val="0"/>
              <w:divBdr>
                <w:top w:val="none" w:sz="0" w:space="0" w:color="auto"/>
                <w:left w:val="none" w:sz="0" w:space="0" w:color="auto"/>
                <w:bottom w:val="none" w:sz="0" w:space="0" w:color="auto"/>
                <w:right w:val="none" w:sz="0" w:space="0" w:color="auto"/>
              </w:divBdr>
            </w:div>
            <w:div w:id="786657185">
              <w:marLeft w:val="0"/>
              <w:marRight w:val="0"/>
              <w:marTop w:val="0"/>
              <w:marBottom w:val="0"/>
              <w:divBdr>
                <w:top w:val="none" w:sz="0" w:space="0" w:color="auto"/>
                <w:left w:val="none" w:sz="0" w:space="0" w:color="auto"/>
                <w:bottom w:val="none" w:sz="0" w:space="0" w:color="auto"/>
                <w:right w:val="none" w:sz="0" w:space="0" w:color="auto"/>
              </w:divBdr>
            </w:div>
            <w:div w:id="779492907">
              <w:marLeft w:val="0"/>
              <w:marRight w:val="0"/>
              <w:marTop w:val="0"/>
              <w:marBottom w:val="0"/>
              <w:divBdr>
                <w:top w:val="none" w:sz="0" w:space="0" w:color="auto"/>
                <w:left w:val="none" w:sz="0" w:space="0" w:color="auto"/>
                <w:bottom w:val="none" w:sz="0" w:space="0" w:color="auto"/>
                <w:right w:val="none" w:sz="0" w:space="0" w:color="auto"/>
              </w:divBdr>
            </w:div>
            <w:div w:id="2072537364">
              <w:marLeft w:val="0"/>
              <w:marRight w:val="0"/>
              <w:marTop w:val="0"/>
              <w:marBottom w:val="0"/>
              <w:divBdr>
                <w:top w:val="none" w:sz="0" w:space="0" w:color="auto"/>
                <w:left w:val="none" w:sz="0" w:space="0" w:color="auto"/>
                <w:bottom w:val="none" w:sz="0" w:space="0" w:color="auto"/>
                <w:right w:val="none" w:sz="0" w:space="0" w:color="auto"/>
              </w:divBdr>
            </w:div>
            <w:div w:id="1324822912">
              <w:marLeft w:val="0"/>
              <w:marRight w:val="0"/>
              <w:marTop w:val="0"/>
              <w:marBottom w:val="0"/>
              <w:divBdr>
                <w:top w:val="none" w:sz="0" w:space="0" w:color="auto"/>
                <w:left w:val="none" w:sz="0" w:space="0" w:color="auto"/>
                <w:bottom w:val="none" w:sz="0" w:space="0" w:color="auto"/>
                <w:right w:val="none" w:sz="0" w:space="0" w:color="auto"/>
              </w:divBdr>
            </w:div>
            <w:div w:id="5674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834">
      <w:bodyDiv w:val="1"/>
      <w:marLeft w:val="0"/>
      <w:marRight w:val="0"/>
      <w:marTop w:val="0"/>
      <w:marBottom w:val="0"/>
      <w:divBdr>
        <w:top w:val="none" w:sz="0" w:space="0" w:color="auto"/>
        <w:left w:val="none" w:sz="0" w:space="0" w:color="auto"/>
        <w:bottom w:val="none" w:sz="0" w:space="0" w:color="auto"/>
        <w:right w:val="none" w:sz="0" w:space="0" w:color="auto"/>
      </w:divBdr>
    </w:div>
    <w:div w:id="1392847632">
      <w:bodyDiv w:val="1"/>
      <w:marLeft w:val="0"/>
      <w:marRight w:val="0"/>
      <w:marTop w:val="0"/>
      <w:marBottom w:val="0"/>
      <w:divBdr>
        <w:top w:val="none" w:sz="0" w:space="0" w:color="auto"/>
        <w:left w:val="none" w:sz="0" w:space="0" w:color="auto"/>
        <w:bottom w:val="none" w:sz="0" w:space="0" w:color="auto"/>
        <w:right w:val="none" w:sz="0" w:space="0" w:color="auto"/>
      </w:divBdr>
    </w:div>
    <w:div w:id="1522931406">
      <w:bodyDiv w:val="1"/>
      <w:marLeft w:val="0"/>
      <w:marRight w:val="0"/>
      <w:marTop w:val="0"/>
      <w:marBottom w:val="0"/>
      <w:divBdr>
        <w:top w:val="none" w:sz="0" w:space="0" w:color="auto"/>
        <w:left w:val="none" w:sz="0" w:space="0" w:color="auto"/>
        <w:bottom w:val="none" w:sz="0" w:space="0" w:color="auto"/>
        <w:right w:val="none" w:sz="0" w:space="0" w:color="auto"/>
      </w:divBdr>
      <w:divsChild>
        <w:div w:id="1705010549">
          <w:marLeft w:val="0"/>
          <w:marRight w:val="0"/>
          <w:marTop w:val="0"/>
          <w:marBottom w:val="0"/>
          <w:divBdr>
            <w:top w:val="none" w:sz="0" w:space="0" w:color="auto"/>
            <w:left w:val="none" w:sz="0" w:space="0" w:color="auto"/>
            <w:bottom w:val="none" w:sz="0" w:space="0" w:color="auto"/>
            <w:right w:val="none" w:sz="0" w:space="0" w:color="auto"/>
          </w:divBdr>
          <w:divsChild>
            <w:div w:id="1954703325">
              <w:marLeft w:val="0"/>
              <w:marRight w:val="0"/>
              <w:marTop w:val="0"/>
              <w:marBottom w:val="0"/>
              <w:divBdr>
                <w:top w:val="none" w:sz="0" w:space="0" w:color="auto"/>
                <w:left w:val="none" w:sz="0" w:space="0" w:color="auto"/>
                <w:bottom w:val="none" w:sz="0" w:space="0" w:color="auto"/>
                <w:right w:val="none" w:sz="0" w:space="0" w:color="auto"/>
              </w:divBdr>
            </w:div>
            <w:div w:id="712734156">
              <w:marLeft w:val="0"/>
              <w:marRight w:val="0"/>
              <w:marTop w:val="0"/>
              <w:marBottom w:val="0"/>
              <w:divBdr>
                <w:top w:val="none" w:sz="0" w:space="0" w:color="auto"/>
                <w:left w:val="none" w:sz="0" w:space="0" w:color="auto"/>
                <w:bottom w:val="none" w:sz="0" w:space="0" w:color="auto"/>
                <w:right w:val="none" w:sz="0" w:space="0" w:color="auto"/>
              </w:divBdr>
            </w:div>
            <w:div w:id="1244030694">
              <w:marLeft w:val="0"/>
              <w:marRight w:val="0"/>
              <w:marTop w:val="0"/>
              <w:marBottom w:val="0"/>
              <w:divBdr>
                <w:top w:val="none" w:sz="0" w:space="0" w:color="auto"/>
                <w:left w:val="none" w:sz="0" w:space="0" w:color="auto"/>
                <w:bottom w:val="none" w:sz="0" w:space="0" w:color="auto"/>
                <w:right w:val="none" w:sz="0" w:space="0" w:color="auto"/>
              </w:divBdr>
            </w:div>
            <w:div w:id="601883764">
              <w:marLeft w:val="0"/>
              <w:marRight w:val="0"/>
              <w:marTop w:val="0"/>
              <w:marBottom w:val="0"/>
              <w:divBdr>
                <w:top w:val="none" w:sz="0" w:space="0" w:color="auto"/>
                <w:left w:val="none" w:sz="0" w:space="0" w:color="auto"/>
                <w:bottom w:val="none" w:sz="0" w:space="0" w:color="auto"/>
                <w:right w:val="none" w:sz="0" w:space="0" w:color="auto"/>
              </w:divBdr>
            </w:div>
            <w:div w:id="1476725421">
              <w:marLeft w:val="0"/>
              <w:marRight w:val="0"/>
              <w:marTop w:val="0"/>
              <w:marBottom w:val="0"/>
              <w:divBdr>
                <w:top w:val="none" w:sz="0" w:space="0" w:color="auto"/>
                <w:left w:val="none" w:sz="0" w:space="0" w:color="auto"/>
                <w:bottom w:val="none" w:sz="0" w:space="0" w:color="auto"/>
                <w:right w:val="none" w:sz="0" w:space="0" w:color="auto"/>
              </w:divBdr>
            </w:div>
            <w:div w:id="729157422">
              <w:marLeft w:val="0"/>
              <w:marRight w:val="0"/>
              <w:marTop w:val="0"/>
              <w:marBottom w:val="0"/>
              <w:divBdr>
                <w:top w:val="none" w:sz="0" w:space="0" w:color="auto"/>
                <w:left w:val="none" w:sz="0" w:space="0" w:color="auto"/>
                <w:bottom w:val="none" w:sz="0" w:space="0" w:color="auto"/>
                <w:right w:val="none" w:sz="0" w:space="0" w:color="auto"/>
              </w:divBdr>
            </w:div>
            <w:div w:id="1840579189">
              <w:marLeft w:val="0"/>
              <w:marRight w:val="0"/>
              <w:marTop w:val="0"/>
              <w:marBottom w:val="0"/>
              <w:divBdr>
                <w:top w:val="none" w:sz="0" w:space="0" w:color="auto"/>
                <w:left w:val="none" w:sz="0" w:space="0" w:color="auto"/>
                <w:bottom w:val="none" w:sz="0" w:space="0" w:color="auto"/>
                <w:right w:val="none" w:sz="0" w:space="0" w:color="auto"/>
              </w:divBdr>
            </w:div>
            <w:div w:id="975526603">
              <w:marLeft w:val="0"/>
              <w:marRight w:val="0"/>
              <w:marTop w:val="0"/>
              <w:marBottom w:val="0"/>
              <w:divBdr>
                <w:top w:val="none" w:sz="0" w:space="0" w:color="auto"/>
                <w:left w:val="none" w:sz="0" w:space="0" w:color="auto"/>
                <w:bottom w:val="none" w:sz="0" w:space="0" w:color="auto"/>
                <w:right w:val="none" w:sz="0" w:space="0" w:color="auto"/>
              </w:divBdr>
            </w:div>
            <w:div w:id="931744431">
              <w:marLeft w:val="0"/>
              <w:marRight w:val="0"/>
              <w:marTop w:val="0"/>
              <w:marBottom w:val="0"/>
              <w:divBdr>
                <w:top w:val="none" w:sz="0" w:space="0" w:color="auto"/>
                <w:left w:val="none" w:sz="0" w:space="0" w:color="auto"/>
                <w:bottom w:val="none" w:sz="0" w:space="0" w:color="auto"/>
                <w:right w:val="none" w:sz="0" w:space="0" w:color="auto"/>
              </w:divBdr>
            </w:div>
            <w:div w:id="1055356411">
              <w:marLeft w:val="0"/>
              <w:marRight w:val="0"/>
              <w:marTop w:val="0"/>
              <w:marBottom w:val="0"/>
              <w:divBdr>
                <w:top w:val="none" w:sz="0" w:space="0" w:color="auto"/>
                <w:left w:val="none" w:sz="0" w:space="0" w:color="auto"/>
                <w:bottom w:val="none" w:sz="0" w:space="0" w:color="auto"/>
                <w:right w:val="none" w:sz="0" w:space="0" w:color="auto"/>
              </w:divBdr>
            </w:div>
            <w:div w:id="1364791713">
              <w:marLeft w:val="0"/>
              <w:marRight w:val="0"/>
              <w:marTop w:val="0"/>
              <w:marBottom w:val="0"/>
              <w:divBdr>
                <w:top w:val="none" w:sz="0" w:space="0" w:color="auto"/>
                <w:left w:val="none" w:sz="0" w:space="0" w:color="auto"/>
                <w:bottom w:val="none" w:sz="0" w:space="0" w:color="auto"/>
                <w:right w:val="none" w:sz="0" w:space="0" w:color="auto"/>
              </w:divBdr>
            </w:div>
            <w:div w:id="1344431384">
              <w:marLeft w:val="0"/>
              <w:marRight w:val="0"/>
              <w:marTop w:val="0"/>
              <w:marBottom w:val="0"/>
              <w:divBdr>
                <w:top w:val="none" w:sz="0" w:space="0" w:color="auto"/>
                <w:left w:val="none" w:sz="0" w:space="0" w:color="auto"/>
                <w:bottom w:val="none" w:sz="0" w:space="0" w:color="auto"/>
                <w:right w:val="none" w:sz="0" w:space="0" w:color="auto"/>
              </w:divBdr>
            </w:div>
            <w:div w:id="1845515191">
              <w:marLeft w:val="0"/>
              <w:marRight w:val="0"/>
              <w:marTop w:val="0"/>
              <w:marBottom w:val="0"/>
              <w:divBdr>
                <w:top w:val="none" w:sz="0" w:space="0" w:color="auto"/>
                <w:left w:val="none" w:sz="0" w:space="0" w:color="auto"/>
                <w:bottom w:val="none" w:sz="0" w:space="0" w:color="auto"/>
                <w:right w:val="none" w:sz="0" w:space="0" w:color="auto"/>
              </w:divBdr>
            </w:div>
            <w:div w:id="755979225">
              <w:marLeft w:val="0"/>
              <w:marRight w:val="0"/>
              <w:marTop w:val="0"/>
              <w:marBottom w:val="0"/>
              <w:divBdr>
                <w:top w:val="none" w:sz="0" w:space="0" w:color="auto"/>
                <w:left w:val="none" w:sz="0" w:space="0" w:color="auto"/>
                <w:bottom w:val="none" w:sz="0" w:space="0" w:color="auto"/>
                <w:right w:val="none" w:sz="0" w:space="0" w:color="auto"/>
              </w:divBdr>
            </w:div>
            <w:div w:id="1419403069">
              <w:marLeft w:val="0"/>
              <w:marRight w:val="0"/>
              <w:marTop w:val="0"/>
              <w:marBottom w:val="0"/>
              <w:divBdr>
                <w:top w:val="none" w:sz="0" w:space="0" w:color="auto"/>
                <w:left w:val="none" w:sz="0" w:space="0" w:color="auto"/>
                <w:bottom w:val="none" w:sz="0" w:space="0" w:color="auto"/>
                <w:right w:val="none" w:sz="0" w:space="0" w:color="auto"/>
              </w:divBdr>
            </w:div>
            <w:div w:id="1224566988">
              <w:marLeft w:val="0"/>
              <w:marRight w:val="0"/>
              <w:marTop w:val="0"/>
              <w:marBottom w:val="0"/>
              <w:divBdr>
                <w:top w:val="none" w:sz="0" w:space="0" w:color="auto"/>
                <w:left w:val="none" w:sz="0" w:space="0" w:color="auto"/>
                <w:bottom w:val="none" w:sz="0" w:space="0" w:color="auto"/>
                <w:right w:val="none" w:sz="0" w:space="0" w:color="auto"/>
              </w:divBdr>
            </w:div>
            <w:div w:id="23336594">
              <w:marLeft w:val="0"/>
              <w:marRight w:val="0"/>
              <w:marTop w:val="0"/>
              <w:marBottom w:val="0"/>
              <w:divBdr>
                <w:top w:val="none" w:sz="0" w:space="0" w:color="auto"/>
                <w:left w:val="none" w:sz="0" w:space="0" w:color="auto"/>
                <w:bottom w:val="none" w:sz="0" w:space="0" w:color="auto"/>
                <w:right w:val="none" w:sz="0" w:space="0" w:color="auto"/>
              </w:divBdr>
            </w:div>
            <w:div w:id="1876582075">
              <w:marLeft w:val="0"/>
              <w:marRight w:val="0"/>
              <w:marTop w:val="0"/>
              <w:marBottom w:val="0"/>
              <w:divBdr>
                <w:top w:val="none" w:sz="0" w:space="0" w:color="auto"/>
                <w:left w:val="none" w:sz="0" w:space="0" w:color="auto"/>
                <w:bottom w:val="none" w:sz="0" w:space="0" w:color="auto"/>
                <w:right w:val="none" w:sz="0" w:space="0" w:color="auto"/>
              </w:divBdr>
            </w:div>
            <w:div w:id="1104231171">
              <w:marLeft w:val="0"/>
              <w:marRight w:val="0"/>
              <w:marTop w:val="0"/>
              <w:marBottom w:val="0"/>
              <w:divBdr>
                <w:top w:val="none" w:sz="0" w:space="0" w:color="auto"/>
                <w:left w:val="none" w:sz="0" w:space="0" w:color="auto"/>
                <w:bottom w:val="none" w:sz="0" w:space="0" w:color="auto"/>
                <w:right w:val="none" w:sz="0" w:space="0" w:color="auto"/>
              </w:divBdr>
            </w:div>
            <w:div w:id="1873299498">
              <w:marLeft w:val="0"/>
              <w:marRight w:val="0"/>
              <w:marTop w:val="0"/>
              <w:marBottom w:val="0"/>
              <w:divBdr>
                <w:top w:val="none" w:sz="0" w:space="0" w:color="auto"/>
                <w:left w:val="none" w:sz="0" w:space="0" w:color="auto"/>
                <w:bottom w:val="none" w:sz="0" w:space="0" w:color="auto"/>
                <w:right w:val="none" w:sz="0" w:space="0" w:color="auto"/>
              </w:divBdr>
            </w:div>
            <w:div w:id="381905581">
              <w:marLeft w:val="0"/>
              <w:marRight w:val="0"/>
              <w:marTop w:val="0"/>
              <w:marBottom w:val="0"/>
              <w:divBdr>
                <w:top w:val="none" w:sz="0" w:space="0" w:color="auto"/>
                <w:left w:val="none" w:sz="0" w:space="0" w:color="auto"/>
                <w:bottom w:val="none" w:sz="0" w:space="0" w:color="auto"/>
                <w:right w:val="none" w:sz="0" w:space="0" w:color="auto"/>
              </w:divBdr>
            </w:div>
            <w:div w:id="451678812">
              <w:marLeft w:val="0"/>
              <w:marRight w:val="0"/>
              <w:marTop w:val="0"/>
              <w:marBottom w:val="0"/>
              <w:divBdr>
                <w:top w:val="none" w:sz="0" w:space="0" w:color="auto"/>
                <w:left w:val="none" w:sz="0" w:space="0" w:color="auto"/>
                <w:bottom w:val="none" w:sz="0" w:space="0" w:color="auto"/>
                <w:right w:val="none" w:sz="0" w:space="0" w:color="auto"/>
              </w:divBdr>
            </w:div>
            <w:div w:id="1656956351">
              <w:marLeft w:val="0"/>
              <w:marRight w:val="0"/>
              <w:marTop w:val="0"/>
              <w:marBottom w:val="0"/>
              <w:divBdr>
                <w:top w:val="none" w:sz="0" w:space="0" w:color="auto"/>
                <w:left w:val="none" w:sz="0" w:space="0" w:color="auto"/>
                <w:bottom w:val="none" w:sz="0" w:space="0" w:color="auto"/>
                <w:right w:val="none" w:sz="0" w:space="0" w:color="auto"/>
              </w:divBdr>
            </w:div>
            <w:div w:id="814907204">
              <w:marLeft w:val="0"/>
              <w:marRight w:val="0"/>
              <w:marTop w:val="0"/>
              <w:marBottom w:val="0"/>
              <w:divBdr>
                <w:top w:val="none" w:sz="0" w:space="0" w:color="auto"/>
                <w:left w:val="none" w:sz="0" w:space="0" w:color="auto"/>
                <w:bottom w:val="none" w:sz="0" w:space="0" w:color="auto"/>
                <w:right w:val="none" w:sz="0" w:space="0" w:color="auto"/>
              </w:divBdr>
            </w:div>
            <w:div w:id="1885290817">
              <w:marLeft w:val="0"/>
              <w:marRight w:val="0"/>
              <w:marTop w:val="0"/>
              <w:marBottom w:val="0"/>
              <w:divBdr>
                <w:top w:val="none" w:sz="0" w:space="0" w:color="auto"/>
                <w:left w:val="none" w:sz="0" w:space="0" w:color="auto"/>
                <w:bottom w:val="none" w:sz="0" w:space="0" w:color="auto"/>
                <w:right w:val="none" w:sz="0" w:space="0" w:color="auto"/>
              </w:divBdr>
            </w:div>
            <w:div w:id="119761072">
              <w:marLeft w:val="0"/>
              <w:marRight w:val="0"/>
              <w:marTop w:val="0"/>
              <w:marBottom w:val="0"/>
              <w:divBdr>
                <w:top w:val="none" w:sz="0" w:space="0" w:color="auto"/>
                <w:left w:val="none" w:sz="0" w:space="0" w:color="auto"/>
                <w:bottom w:val="none" w:sz="0" w:space="0" w:color="auto"/>
                <w:right w:val="none" w:sz="0" w:space="0" w:color="auto"/>
              </w:divBdr>
            </w:div>
            <w:div w:id="1162044879">
              <w:marLeft w:val="0"/>
              <w:marRight w:val="0"/>
              <w:marTop w:val="0"/>
              <w:marBottom w:val="0"/>
              <w:divBdr>
                <w:top w:val="none" w:sz="0" w:space="0" w:color="auto"/>
                <w:left w:val="none" w:sz="0" w:space="0" w:color="auto"/>
                <w:bottom w:val="none" w:sz="0" w:space="0" w:color="auto"/>
                <w:right w:val="none" w:sz="0" w:space="0" w:color="auto"/>
              </w:divBdr>
            </w:div>
            <w:div w:id="1813710399">
              <w:marLeft w:val="0"/>
              <w:marRight w:val="0"/>
              <w:marTop w:val="0"/>
              <w:marBottom w:val="0"/>
              <w:divBdr>
                <w:top w:val="none" w:sz="0" w:space="0" w:color="auto"/>
                <w:left w:val="none" w:sz="0" w:space="0" w:color="auto"/>
                <w:bottom w:val="none" w:sz="0" w:space="0" w:color="auto"/>
                <w:right w:val="none" w:sz="0" w:space="0" w:color="auto"/>
              </w:divBdr>
            </w:div>
            <w:div w:id="523447983">
              <w:marLeft w:val="0"/>
              <w:marRight w:val="0"/>
              <w:marTop w:val="0"/>
              <w:marBottom w:val="0"/>
              <w:divBdr>
                <w:top w:val="none" w:sz="0" w:space="0" w:color="auto"/>
                <w:left w:val="none" w:sz="0" w:space="0" w:color="auto"/>
                <w:bottom w:val="none" w:sz="0" w:space="0" w:color="auto"/>
                <w:right w:val="none" w:sz="0" w:space="0" w:color="auto"/>
              </w:divBdr>
            </w:div>
            <w:div w:id="220991219">
              <w:marLeft w:val="0"/>
              <w:marRight w:val="0"/>
              <w:marTop w:val="0"/>
              <w:marBottom w:val="0"/>
              <w:divBdr>
                <w:top w:val="none" w:sz="0" w:space="0" w:color="auto"/>
                <w:left w:val="none" w:sz="0" w:space="0" w:color="auto"/>
                <w:bottom w:val="none" w:sz="0" w:space="0" w:color="auto"/>
                <w:right w:val="none" w:sz="0" w:space="0" w:color="auto"/>
              </w:divBdr>
            </w:div>
            <w:div w:id="100079168">
              <w:marLeft w:val="0"/>
              <w:marRight w:val="0"/>
              <w:marTop w:val="0"/>
              <w:marBottom w:val="0"/>
              <w:divBdr>
                <w:top w:val="none" w:sz="0" w:space="0" w:color="auto"/>
                <w:left w:val="none" w:sz="0" w:space="0" w:color="auto"/>
                <w:bottom w:val="none" w:sz="0" w:space="0" w:color="auto"/>
                <w:right w:val="none" w:sz="0" w:space="0" w:color="auto"/>
              </w:divBdr>
            </w:div>
            <w:div w:id="714155735">
              <w:marLeft w:val="0"/>
              <w:marRight w:val="0"/>
              <w:marTop w:val="0"/>
              <w:marBottom w:val="0"/>
              <w:divBdr>
                <w:top w:val="none" w:sz="0" w:space="0" w:color="auto"/>
                <w:left w:val="none" w:sz="0" w:space="0" w:color="auto"/>
                <w:bottom w:val="none" w:sz="0" w:space="0" w:color="auto"/>
                <w:right w:val="none" w:sz="0" w:space="0" w:color="auto"/>
              </w:divBdr>
            </w:div>
            <w:div w:id="520242678">
              <w:marLeft w:val="0"/>
              <w:marRight w:val="0"/>
              <w:marTop w:val="0"/>
              <w:marBottom w:val="0"/>
              <w:divBdr>
                <w:top w:val="none" w:sz="0" w:space="0" w:color="auto"/>
                <w:left w:val="none" w:sz="0" w:space="0" w:color="auto"/>
                <w:bottom w:val="none" w:sz="0" w:space="0" w:color="auto"/>
                <w:right w:val="none" w:sz="0" w:space="0" w:color="auto"/>
              </w:divBdr>
            </w:div>
            <w:div w:id="2104183139">
              <w:marLeft w:val="0"/>
              <w:marRight w:val="0"/>
              <w:marTop w:val="0"/>
              <w:marBottom w:val="0"/>
              <w:divBdr>
                <w:top w:val="none" w:sz="0" w:space="0" w:color="auto"/>
                <w:left w:val="none" w:sz="0" w:space="0" w:color="auto"/>
                <w:bottom w:val="none" w:sz="0" w:space="0" w:color="auto"/>
                <w:right w:val="none" w:sz="0" w:space="0" w:color="auto"/>
              </w:divBdr>
            </w:div>
            <w:div w:id="1915626110">
              <w:marLeft w:val="0"/>
              <w:marRight w:val="0"/>
              <w:marTop w:val="0"/>
              <w:marBottom w:val="0"/>
              <w:divBdr>
                <w:top w:val="none" w:sz="0" w:space="0" w:color="auto"/>
                <w:left w:val="none" w:sz="0" w:space="0" w:color="auto"/>
                <w:bottom w:val="none" w:sz="0" w:space="0" w:color="auto"/>
                <w:right w:val="none" w:sz="0" w:space="0" w:color="auto"/>
              </w:divBdr>
            </w:div>
            <w:div w:id="1127120082">
              <w:marLeft w:val="0"/>
              <w:marRight w:val="0"/>
              <w:marTop w:val="0"/>
              <w:marBottom w:val="0"/>
              <w:divBdr>
                <w:top w:val="none" w:sz="0" w:space="0" w:color="auto"/>
                <w:left w:val="none" w:sz="0" w:space="0" w:color="auto"/>
                <w:bottom w:val="none" w:sz="0" w:space="0" w:color="auto"/>
                <w:right w:val="none" w:sz="0" w:space="0" w:color="auto"/>
              </w:divBdr>
            </w:div>
            <w:div w:id="1124888244">
              <w:marLeft w:val="0"/>
              <w:marRight w:val="0"/>
              <w:marTop w:val="0"/>
              <w:marBottom w:val="0"/>
              <w:divBdr>
                <w:top w:val="none" w:sz="0" w:space="0" w:color="auto"/>
                <w:left w:val="none" w:sz="0" w:space="0" w:color="auto"/>
                <w:bottom w:val="none" w:sz="0" w:space="0" w:color="auto"/>
                <w:right w:val="none" w:sz="0" w:space="0" w:color="auto"/>
              </w:divBdr>
            </w:div>
            <w:div w:id="89741787">
              <w:marLeft w:val="0"/>
              <w:marRight w:val="0"/>
              <w:marTop w:val="0"/>
              <w:marBottom w:val="0"/>
              <w:divBdr>
                <w:top w:val="none" w:sz="0" w:space="0" w:color="auto"/>
                <w:left w:val="none" w:sz="0" w:space="0" w:color="auto"/>
                <w:bottom w:val="none" w:sz="0" w:space="0" w:color="auto"/>
                <w:right w:val="none" w:sz="0" w:space="0" w:color="auto"/>
              </w:divBdr>
            </w:div>
            <w:div w:id="1184202511">
              <w:marLeft w:val="0"/>
              <w:marRight w:val="0"/>
              <w:marTop w:val="0"/>
              <w:marBottom w:val="0"/>
              <w:divBdr>
                <w:top w:val="none" w:sz="0" w:space="0" w:color="auto"/>
                <w:left w:val="none" w:sz="0" w:space="0" w:color="auto"/>
                <w:bottom w:val="none" w:sz="0" w:space="0" w:color="auto"/>
                <w:right w:val="none" w:sz="0" w:space="0" w:color="auto"/>
              </w:divBdr>
            </w:div>
            <w:div w:id="293683110">
              <w:marLeft w:val="0"/>
              <w:marRight w:val="0"/>
              <w:marTop w:val="0"/>
              <w:marBottom w:val="0"/>
              <w:divBdr>
                <w:top w:val="none" w:sz="0" w:space="0" w:color="auto"/>
                <w:left w:val="none" w:sz="0" w:space="0" w:color="auto"/>
                <w:bottom w:val="none" w:sz="0" w:space="0" w:color="auto"/>
                <w:right w:val="none" w:sz="0" w:space="0" w:color="auto"/>
              </w:divBdr>
            </w:div>
            <w:div w:id="1327591396">
              <w:marLeft w:val="0"/>
              <w:marRight w:val="0"/>
              <w:marTop w:val="0"/>
              <w:marBottom w:val="0"/>
              <w:divBdr>
                <w:top w:val="none" w:sz="0" w:space="0" w:color="auto"/>
                <w:left w:val="none" w:sz="0" w:space="0" w:color="auto"/>
                <w:bottom w:val="none" w:sz="0" w:space="0" w:color="auto"/>
                <w:right w:val="none" w:sz="0" w:space="0" w:color="auto"/>
              </w:divBdr>
            </w:div>
            <w:div w:id="748650296">
              <w:marLeft w:val="0"/>
              <w:marRight w:val="0"/>
              <w:marTop w:val="0"/>
              <w:marBottom w:val="0"/>
              <w:divBdr>
                <w:top w:val="none" w:sz="0" w:space="0" w:color="auto"/>
                <w:left w:val="none" w:sz="0" w:space="0" w:color="auto"/>
                <w:bottom w:val="none" w:sz="0" w:space="0" w:color="auto"/>
                <w:right w:val="none" w:sz="0" w:space="0" w:color="auto"/>
              </w:divBdr>
            </w:div>
            <w:div w:id="827601414">
              <w:marLeft w:val="0"/>
              <w:marRight w:val="0"/>
              <w:marTop w:val="0"/>
              <w:marBottom w:val="0"/>
              <w:divBdr>
                <w:top w:val="none" w:sz="0" w:space="0" w:color="auto"/>
                <w:left w:val="none" w:sz="0" w:space="0" w:color="auto"/>
                <w:bottom w:val="none" w:sz="0" w:space="0" w:color="auto"/>
                <w:right w:val="none" w:sz="0" w:space="0" w:color="auto"/>
              </w:divBdr>
            </w:div>
            <w:div w:id="367026698">
              <w:marLeft w:val="0"/>
              <w:marRight w:val="0"/>
              <w:marTop w:val="0"/>
              <w:marBottom w:val="0"/>
              <w:divBdr>
                <w:top w:val="none" w:sz="0" w:space="0" w:color="auto"/>
                <w:left w:val="none" w:sz="0" w:space="0" w:color="auto"/>
                <w:bottom w:val="none" w:sz="0" w:space="0" w:color="auto"/>
                <w:right w:val="none" w:sz="0" w:space="0" w:color="auto"/>
              </w:divBdr>
            </w:div>
            <w:div w:id="772438600">
              <w:marLeft w:val="0"/>
              <w:marRight w:val="0"/>
              <w:marTop w:val="0"/>
              <w:marBottom w:val="0"/>
              <w:divBdr>
                <w:top w:val="none" w:sz="0" w:space="0" w:color="auto"/>
                <w:left w:val="none" w:sz="0" w:space="0" w:color="auto"/>
                <w:bottom w:val="none" w:sz="0" w:space="0" w:color="auto"/>
                <w:right w:val="none" w:sz="0" w:space="0" w:color="auto"/>
              </w:divBdr>
            </w:div>
            <w:div w:id="1270049069">
              <w:marLeft w:val="0"/>
              <w:marRight w:val="0"/>
              <w:marTop w:val="0"/>
              <w:marBottom w:val="0"/>
              <w:divBdr>
                <w:top w:val="none" w:sz="0" w:space="0" w:color="auto"/>
                <w:left w:val="none" w:sz="0" w:space="0" w:color="auto"/>
                <w:bottom w:val="none" w:sz="0" w:space="0" w:color="auto"/>
                <w:right w:val="none" w:sz="0" w:space="0" w:color="auto"/>
              </w:divBdr>
            </w:div>
            <w:div w:id="2096826094">
              <w:marLeft w:val="0"/>
              <w:marRight w:val="0"/>
              <w:marTop w:val="0"/>
              <w:marBottom w:val="0"/>
              <w:divBdr>
                <w:top w:val="none" w:sz="0" w:space="0" w:color="auto"/>
                <w:left w:val="none" w:sz="0" w:space="0" w:color="auto"/>
                <w:bottom w:val="none" w:sz="0" w:space="0" w:color="auto"/>
                <w:right w:val="none" w:sz="0" w:space="0" w:color="auto"/>
              </w:divBdr>
            </w:div>
            <w:div w:id="14703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6979">
      <w:bodyDiv w:val="1"/>
      <w:marLeft w:val="0"/>
      <w:marRight w:val="0"/>
      <w:marTop w:val="0"/>
      <w:marBottom w:val="0"/>
      <w:divBdr>
        <w:top w:val="none" w:sz="0" w:space="0" w:color="auto"/>
        <w:left w:val="none" w:sz="0" w:space="0" w:color="auto"/>
        <w:bottom w:val="none" w:sz="0" w:space="0" w:color="auto"/>
        <w:right w:val="none" w:sz="0" w:space="0" w:color="auto"/>
      </w:divBdr>
    </w:div>
    <w:div w:id="1944729203">
      <w:bodyDiv w:val="1"/>
      <w:marLeft w:val="0"/>
      <w:marRight w:val="0"/>
      <w:marTop w:val="0"/>
      <w:marBottom w:val="0"/>
      <w:divBdr>
        <w:top w:val="none" w:sz="0" w:space="0" w:color="auto"/>
        <w:left w:val="none" w:sz="0" w:space="0" w:color="auto"/>
        <w:bottom w:val="none" w:sz="0" w:space="0" w:color="auto"/>
        <w:right w:val="none" w:sz="0" w:space="0" w:color="auto"/>
      </w:divBdr>
    </w:div>
    <w:div w:id="2062317795">
      <w:bodyDiv w:val="1"/>
      <w:marLeft w:val="0"/>
      <w:marRight w:val="0"/>
      <w:marTop w:val="0"/>
      <w:marBottom w:val="0"/>
      <w:divBdr>
        <w:top w:val="none" w:sz="0" w:space="0" w:color="auto"/>
        <w:left w:val="none" w:sz="0" w:space="0" w:color="auto"/>
        <w:bottom w:val="none" w:sz="0" w:space="0" w:color="auto"/>
        <w:right w:val="none" w:sz="0" w:space="0" w:color="auto"/>
      </w:divBdr>
      <w:divsChild>
        <w:div w:id="1334793907">
          <w:marLeft w:val="0"/>
          <w:marRight w:val="0"/>
          <w:marTop w:val="0"/>
          <w:marBottom w:val="0"/>
          <w:divBdr>
            <w:top w:val="single" w:sz="2" w:space="0" w:color="D9D9E3"/>
            <w:left w:val="single" w:sz="2" w:space="0" w:color="D9D9E3"/>
            <w:bottom w:val="single" w:sz="2" w:space="0" w:color="D9D9E3"/>
            <w:right w:val="single" w:sz="2" w:space="0" w:color="D9D9E3"/>
          </w:divBdr>
          <w:divsChild>
            <w:div w:id="1686133258">
              <w:marLeft w:val="0"/>
              <w:marRight w:val="0"/>
              <w:marTop w:val="0"/>
              <w:marBottom w:val="0"/>
              <w:divBdr>
                <w:top w:val="single" w:sz="2" w:space="0" w:color="D9D9E3"/>
                <w:left w:val="single" w:sz="2" w:space="0" w:color="D9D9E3"/>
                <w:bottom w:val="single" w:sz="2" w:space="0" w:color="D9D9E3"/>
                <w:right w:val="single" w:sz="2" w:space="0" w:color="D9D9E3"/>
              </w:divBdr>
              <w:divsChild>
                <w:div w:id="403990895">
                  <w:marLeft w:val="0"/>
                  <w:marRight w:val="0"/>
                  <w:marTop w:val="0"/>
                  <w:marBottom w:val="0"/>
                  <w:divBdr>
                    <w:top w:val="single" w:sz="2" w:space="0" w:color="D9D9E3"/>
                    <w:left w:val="single" w:sz="2" w:space="0" w:color="D9D9E3"/>
                    <w:bottom w:val="single" w:sz="2" w:space="0" w:color="D9D9E3"/>
                    <w:right w:val="single" w:sz="2" w:space="0" w:color="D9D9E3"/>
                  </w:divBdr>
                  <w:divsChild>
                    <w:div w:id="886256604">
                      <w:marLeft w:val="0"/>
                      <w:marRight w:val="0"/>
                      <w:marTop w:val="0"/>
                      <w:marBottom w:val="0"/>
                      <w:divBdr>
                        <w:top w:val="single" w:sz="2" w:space="0" w:color="D9D9E3"/>
                        <w:left w:val="single" w:sz="2" w:space="0" w:color="D9D9E3"/>
                        <w:bottom w:val="single" w:sz="2" w:space="0" w:color="D9D9E3"/>
                        <w:right w:val="single" w:sz="2" w:space="0" w:color="D9D9E3"/>
                      </w:divBdr>
                      <w:divsChild>
                        <w:div w:id="650059346">
                          <w:marLeft w:val="0"/>
                          <w:marRight w:val="0"/>
                          <w:marTop w:val="0"/>
                          <w:marBottom w:val="0"/>
                          <w:divBdr>
                            <w:top w:val="single" w:sz="2" w:space="0" w:color="auto"/>
                            <w:left w:val="single" w:sz="2" w:space="0" w:color="auto"/>
                            <w:bottom w:val="single" w:sz="6" w:space="0" w:color="auto"/>
                            <w:right w:val="single" w:sz="2" w:space="0" w:color="auto"/>
                          </w:divBdr>
                          <w:divsChild>
                            <w:div w:id="1761179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297818">
                                  <w:marLeft w:val="0"/>
                                  <w:marRight w:val="0"/>
                                  <w:marTop w:val="0"/>
                                  <w:marBottom w:val="0"/>
                                  <w:divBdr>
                                    <w:top w:val="single" w:sz="2" w:space="0" w:color="D9D9E3"/>
                                    <w:left w:val="single" w:sz="2" w:space="0" w:color="D9D9E3"/>
                                    <w:bottom w:val="single" w:sz="2" w:space="0" w:color="D9D9E3"/>
                                    <w:right w:val="single" w:sz="2" w:space="0" w:color="D9D9E3"/>
                                  </w:divBdr>
                                  <w:divsChild>
                                    <w:div w:id="304511116">
                                      <w:marLeft w:val="0"/>
                                      <w:marRight w:val="0"/>
                                      <w:marTop w:val="0"/>
                                      <w:marBottom w:val="0"/>
                                      <w:divBdr>
                                        <w:top w:val="single" w:sz="2" w:space="0" w:color="D9D9E3"/>
                                        <w:left w:val="single" w:sz="2" w:space="0" w:color="D9D9E3"/>
                                        <w:bottom w:val="single" w:sz="2" w:space="0" w:color="D9D9E3"/>
                                        <w:right w:val="single" w:sz="2" w:space="0" w:color="D9D9E3"/>
                                      </w:divBdr>
                                      <w:divsChild>
                                        <w:div w:id="2129737232">
                                          <w:marLeft w:val="0"/>
                                          <w:marRight w:val="0"/>
                                          <w:marTop w:val="0"/>
                                          <w:marBottom w:val="0"/>
                                          <w:divBdr>
                                            <w:top w:val="single" w:sz="2" w:space="0" w:color="D9D9E3"/>
                                            <w:left w:val="single" w:sz="2" w:space="0" w:color="D9D9E3"/>
                                            <w:bottom w:val="single" w:sz="2" w:space="0" w:color="D9D9E3"/>
                                            <w:right w:val="single" w:sz="2" w:space="0" w:color="D9D9E3"/>
                                          </w:divBdr>
                                          <w:divsChild>
                                            <w:div w:id="1243686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09956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3172</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Mortensen</dc:creator>
  <cp:keywords/>
  <dc:description/>
  <cp:lastModifiedBy>James Mortensen</cp:lastModifiedBy>
  <cp:revision>1</cp:revision>
  <dcterms:created xsi:type="dcterms:W3CDTF">2023-04-30T20:34:00Z</dcterms:created>
  <dcterms:modified xsi:type="dcterms:W3CDTF">2023-04-30T21:03:00Z</dcterms:modified>
</cp:coreProperties>
</file>